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A65D3" w14:textId="0E0BE250" w:rsidR="7E5B6BB6" w:rsidRPr="0011318C" w:rsidRDefault="395A775E" w:rsidP="0011318C">
      <w:pPr>
        <w:jc w:val="center"/>
        <w:rPr>
          <w:rFonts w:ascii="Calibri" w:hAnsi="Calibri" w:cs="Calibri"/>
          <w:b/>
          <w:bCs/>
          <w:sz w:val="32"/>
          <w:szCs w:val="32"/>
          <w:lang w:eastAsia="nl-NL"/>
        </w:rPr>
      </w:pPr>
      <w:r w:rsidRPr="0011318C">
        <w:rPr>
          <w:rFonts w:ascii="Calibri" w:hAnsi="Calibri" w:cs="Calibri"/>
          <w:b/>
          <w:bCs/>
          <w:sz w:val="32"/>
          <w:szCs w:val="32"/>
          <w:lang w:eastAsia="nl-NL"/>
        </w:rPr>
        <w:t xml:space="preserve">Communicatie </w:t>
      </w:r>
      <w:ins w:id="0" w:author="Eerden - Vollebregt D.M. van der (Daniëlle)" w:date="2024-08-01T12:09:00Z">
        <w:r w:rsidR="0EC4AD00" w:rsidRPr="0011318C">
          <w:rPr>
            <w:rFonts w:ascii="Calibri" w:hAnsi="Calibri" w:cs="Calibri"/>
            <w:b/>
            <w:bCs/>
            <w:sz w:val="32"/>
            <w:szCs w:val="32"/>
            <w:lang w:eastAsia="nl-NL"/>
          </w:rPr>
          <w:t>Activiteiten (en voorzieningen?) Zoetermeer</w:t>
        </w:r>
      </w:ins>
      <w:ins w:id="1" w:author="Eerden - Vollebregt D.M. van der (Daniëlle)" w:date="2024-08-01T12:10:00Z">
        <w:r w:rsidR="0EC4AD00" w:rsidRPr="0011318C">
          <w:rPr>
            <w:rFonts w:ascii="Calibri" w:hAnsi="Calibri" w:cs="Calibri"/>
            <w:b/>
            <w:bCs/>
            <w:sz w:val="32"/>
            <w:szCs w:val="32"/>
            <w:lang w:eastAsia="nl-NL"/>
          </w:rPr>
          <w:t xml:space="preserve"> én communicatie </w:t>
        </w:r>
      </w:ins>
      <w:r w:rsidR="306AECE7" w:rsidRPr="0011318C">
        <w:rPr>
          <w:rFonts w:ascii="Calibri" w:hAnsi="Calibri" w:cs="Calibri"/>
          <w:b/>
          <w:bCs/>
          <w:sz w:val="32"/>
          <w:szCs w:val="32"/>
          <w:lang w:eastAsia="nl-NL"/>
        </w:rPr>
        <w:t xml:space="preserve">Samen </w:t>
      </w:r>
      <w:r w:rsidRPr="0011318C">
        <w:rPr>
          <w:rFonts w:ascii="Calibri" w:hAnsi="Calibri" w:cs="Calibri"/>
          <w:b/>
          <w:bCs/>
          <w:sz w:val="32"/>
          <w:szCs w:val="32"/>
          <w:lang w:eastAsia="nl-NL"/>
        </w:rPr>
        <w:t>ZoeterMeerGezond</w:t>
      </w:r>
      <w:r w:rsidR="730642C5" w:rsidRPr="0011318C">
        <w:rPr>
          <w:rFonts w:ascii="Calibri" w:hAnsi="Calibri" w:cs="Calibri"/>
          <w:b/>
          <w:bCs/>
          <w:sz w:val="32"/>
          <w:szCs w:val="32"/>
          <w:lang w:eastAsia="nl-NL"/>
        </w:rPr>
        <w:t>.nl</w:t>
      </w:r>
    </w:p>
    <w:p w14:paraId="274FC5CC" w14:textId="4961BD79" w:rsidR="7E5B6BB6" w:rsidRPr="0011318C" w:rsidRDefault="7E5B6BB6" w:rsidP="0011318C">
      <w:pPr>
        <w:jc w:val="center"/>
        <w:rPr>
          <w:del w:id="2" w:author="Hoorweg E.M. (Edisa)" w:date="2024-08-02T12:14:00Z"/>
          <w:rFonts w:ascii="Calibri" w:hAnsi="Calibri" w:cs="Calibri"/>
          <w:b/>
          <w:bCs/>
          <w:i/>
          <w:iCs/>
          <w:sz w:val="32"/>
          <w:szCs w:val="32"/>
          <w:lang w:eastAsia="nl-NL"/>
        </w:rPr>
      </w:pPr>
      <w:del w:id="3" w:author="Hoorweg E.M. (Edisa)" w:date="2024-08-02T12:14:00Z">
        <w:r w:rsidRPr="0011318C" w:rsidDel="395A775E">
          <w:rPr>
            <w:rFonts w:ascii="Calibri" w:hAnsi="Calibri" w:cs="Calibri"/>
            <w:b/>
            <w:bCs/>
            <w:i/>
            <w:iCs/>
            <w:sz w:val="32"/>
            <w:szCs w:val="32"/>
            <w:lang w:eastAsia="nl-NL"/>
          </w:rPr>
          <w:delText>(</w:delText>
        </w:r>
        <w:r w:rsidRPr="0011318C" w:rsidDel="730642C5">
          <w:rPr>
            <w:rFonts w:ascii="Calibri" w:hAnsi="Calibri" w:cs="Calibri"/>
            <w:b/>
            <w:bCs/>
            <w:i/>
            <w:iCs/>
            <w:sz w:val="32"/>
            <w:szCs w:val="32"/>
            <w:lang w:eastAsia="nl-NL"/>
          </w:rPr>
          <w:delText xml:space="preserve">Uitwerking </w:delText>
        </w:r>
        <w:r w:rsidRPr="0011318C" w:rsidDel="395A775E">
          <w:rPr>
            <w:rFonts w:ascii="Calibri" w:hAnsi="Calibri" w:cs="Calibri"/>
            <w:b/>
            <w:bCs/>
            <w:i/>
            <w:iCs/>
            <w:sz w:val="32"/>
            <w:szCs w:val="32"/>
            <w:lang w:eastAsia="nl-NL"/>
          </w:rPr>
          <w:delText>scenario 1 – juni t/m dec 2024)</w:delText>
        </w:r>
      </w:del>
    </w:p>
    <w:p w14:paraId="0B6891C8" w14:textId="6DAE7555" w:rsidR="1B9BC80E" w:rsidRPr="0011318C" w:rsidRDefault="1B9BC80E" w:rsidP="0011318C">
      <w:pPr>
        <w:jc w:val="center"/>
        <w:rPr>
          <w:rFonts w:ascii="Calibri" w:hAnsi="Calibri" w:cs="Calibri"/>
          <w:b/>
          <w:bCs/>
          <w:sz w:val="32"/>
          <w:szCs w:val="32"/>
          <w:lang w:eastAsia="nl-NL"/>
        </w:rPr>
      </w:pPr>
    </w:p>
    <w:p w14:paraId="038AFD51" w14:textId="408B3349" w:rsidR="11D6D434" w:rsidRDefault="11D6D434" w:rsidP="11D6D434">
      <w:pPr>
        <w:shd w:val="clear" w:color="auto" w:fill="FFFFFF" w:themeFill="background1"/>
        <w:spacing w:after="0" w:line="240" w:lineRule="auto"/>
        <w:outlineLvl w:val="1"/>
        <w:rPr>
          <w:rFonts w:ascii="Calibri" w:eastAsia="Calibri" w:hAnsi="Calibri" w:cs="Calibri"/>
          <w:b/>
          <w:bCs/>
          <w:color w:val="2F5496"/>
          <w:sz w:val="26"/>
          <w:szCs w:val="26"/>
          <w:lang w:eastAsia="nl-NL"/>
        </w:rPr>
      </w:pPr>
    </w:p>
    <w:sdt>
      <w:sdtPr>
        <w:id w:val="1988247391"/>
        <w:docPartObj>
          <w:docPartGallery w:val="Table of Contents"/>
          <w:docPartUnique/>
        </w:docPartObj>
      </w:sdtPr>
      <w:sdtContent>
        <w:p w14:paraId="3B05BC90" w14:textId="620C063F" w:rsidR="0011318C" w:rsidRPr="0011318C" w:rsidRDefault="11D6D434">
          <w:pPr>
            <w:pStyle w:val="TOC1"/>
            <w:tabs>
              <w:tab w:val="right" w:leader="dot" w:pos="13994"/>
            </w:tabs>
            <w:rPr>
              <w:rFonts w:ascii="Calibri" w:eastAsiaTheme="minorEastAsia" w:hAnsi="Calibri" w:cs="Calibri"/>
              <w:noProof/>
              <w:sz w:val="22"/>
              <w:szCs w:val="22"/>
              <w:lang w:eastAsia="nl-NL"/>
            </w:rPr>
          </w:pPr>
          <w:r>
            <w:fldChar w:fldCharType="begin"/>
          </w:r>
          <w:r>
            <w:instrText>TOC \o "1-9" \z \u \h</w:instrText>
          </w:r>
          <w:r>
            <w:fldChar w:fldCharType="separate"/>
          </w:r>
          <w:hyperlink w:anchor="_Toc173738071" w:history="1">
            <w:r w:rsidR="0011318C" w:rsidRPr="0011318C">
              <w:rPr>
                <w:rStyle w:val="Hyperlink"/>
                <w:rFonts w:ascii="Calibri" w:eastAsia="Calibri" w:hAnsi="Calibri" w:cs="Calibri"/>
                <w:noProof/>
                <w:sz w:val="22"/>
                <w:szCs w:val="22"/>
              </w:rPr>
              <w:t>Hoofdstuk 1 Strategische keuzes gemeente Zoetermeer en SamenZoeterMeerGezond</w:t>
            </w:r>
            <w:r w:rsidR="0011318C" w:rsidRPr="0011318C">
              <w:rPr>
                <w:rFonts w:ascii="Calibri" w:hAnsi="Calibri" w:cs="Calibri"/>
                <w:noProof/>
                <w:webHidden/>
                <w:sz w:val="22"/>
                <w:szCs w:val="22"/>
              </w:rPr>
              <w:tab/>
            </w:r>
            <w:r w:rsidR="0011318C" w:rsidRPr="0011318C">
              <w:rPr>
                <w:rFonts w:ascii="Calibri" w:hAnsi="Calibri" w:cs="Calibri"/>
                <w:noProof/>
                <w:webHidden/>
                <w:sz w:val="22"/>
                <w:szCs w:val="22"/>
              </w:rPr>
              <w:fldChar w:fldCharType="begin"/>
            </w:r>
            <w:r w:rsidR="0011318C" w:rsidRPr="0011318C">
              <w:rPr>
                <w:rFonts w:ascii="Calibri" w:hAnsi="Calibri" w:cs="Calibri"/>
                <w:noProof/>
                <w:webHidden/>
                <w:sz w:val="22"/>
                <w:szCs w:val="22"/>
              </w:rPr>
              <w:instrText xml:space="preserve"> PAGEREF _Toc173738071 \h </w:instrText>
            </w:r>
            <w:r w:rsidR="0011318C" w:rsidRPr="0011318C">
              <w:rPr>
                <w:rFonts w:ascii="Calibri" w:hAnsi="Calibri" w:cs="Calibri"/>
                <w:noProof/>
                <w:webHidden/>
                <w:sz w:val="22"/>
                <w:szCs w:val="22"/>
              </w:rPr>
            </w:r>
            <w:r w:rsidR="0011318C" w:rsidRPr="0011318C">
              <w:rPr>
                <w:rFonts w:ascii="Calibri" w:hAnsi="Calibri" w:cs="Calibri"/>
                <w:noProof/>
                <w:webHidden/>
                <w:sz w:val="22"/>
                <w:szCs w:val="22"/>
              </w:rPr>
              <w:fldChar w:fldCharType="separate"/>
            </w:r>
            <w:r w:rsidR="00D92B4A">
              <w:rPr>
                <w:rFonts w:ascii="Calibri" w:hAnsi="Calibri" w:cs="Calibri"/>
                <w:noProof/>
                <w:webHidden/>
                <w:sz w:val="22"/>
                <w:szCs w:val="22"/>
              </w:rPr>
              <w:t>2</w:t>
            </w:r>
            <w:r w:rsidR="0011318C" w:rsidRPr="0011318C">
              <w:rPr>
                <w:rFonts w:ascii="Calibri" w:hAnsi="Calibri" w:cs="Calibri"/>
                <w:noProof/>
                <w:webHidden/>
                <w:sz w:val="22"/>
                <w:szCs w:val="22"/>
              </w:rPr>
              <w:fldChar w:fldCharType="end"/>
            </w:r>
          </w:hyperlink>
        </w:p>
        <w:p w14:paraId="661FAE76" w14:textId="1A2A2611" w:rsidR="0011318C" w:rsidRPr="0011318C" w:rsidRDefault="00000000">
          <w:pPr>
            <w:pStyle w:val="TOC1"/>
            <w:tabs>
              <w:tab w:val="right" w:leader="dot" w:pos="13994"/>
            </w:tabs>
            <w:rPr>
              <w:rFonts w:ascii="Calibri" w:eastAsiaTheme="minorEastAsia" w:hAnsi="Calibri" w:cs="Calibri"/>
              <w:noProof/>
              <w:sz w:val="22"/>
              <w:szCs w:val="22"/>
              <w:lang w:eastAsia="nl-NL"/>
            </w:rPr>
          </w:pPr>
          <w:hyperlink w:anchor="_Toc173738072" w:history="1">
            <w:r w:rsidR="0011318C" w:rsidRPr="0011318C">
              <w:rPr>
                <w:rStyle w:val="Hyperlink"/>
                <w:rFonts w:ascii="Calibri" w:eastAsia="Calibri" w:hAnsi="Calibri" w:cs="Calibri"/>
                <w:noProof/>
                <w:sz w:val="22"/>
                <w:szCs w:val="22"/>
              </w:rPr>
              <w:t>Hoofdstuk 2 SamenZoeterMeerGezond.nl</w:t>
            </w:r>
            <w:r w:rsidR="0011318C" w:rsidRPr="0011318C">
              <w:rPr>
                <w:rFonts w:ascii="Calibri" w:hAnsi="Calibri" w:cs="Calibri"/>
                <w:noProof/>
                <w:webHidden/>
                <w:sz w:val="22"/>
                <w:szCs w:val="22"/>
              </w:rPr>
              <w:tab/>
            </w:r>
            <w:r w:rsidR="0011318C" w:rsidRPr="0011318C">
              <w:rPr>
                <w:rFonts w:ascii="Calibri" w:hAnsi="Calibri" w:cs="Calibri"/>
                <w:noProof/>
                <w:webHidden/>
                <w:sz w:val="22"/>
                <w:szCs w:val="22"/>
              </w:rPr>
              <w:fldChar w:fldCharType="begin"/>
            </w:r>
            <w:r w:rsidR="0011318C" w:rsidRPr="0011318C">
              <w:rPr>
                <w:rFonts w:ascii="Calibri" w:hAnsi="Calibri" w:cs="Calibri"/>
                <w:noProof/>
                <w:webHidden/>
                <w:sz w:val="22"/>
                <w:szCs w:val="22"/>
              </w:rPr>
              <w:instrText xml:space="preserve"> PAGEREF _Toc173738072 \h </w:instrText>
            </w:r>
            <w:r w:rsidR="0011318C" w:rsidRPr="0011318C">
              <w:rPr>
                <w:rFonts w:ascii="Calibri" w:hAnsi="Calibri" w:cs="Calibri"/>
                <w:noProof/>
                <w:webHidden/>
                <w:sz w:val="22"/>
                <w:szCs w:val="22"/>
              </w:rPr>
            </w:r>
            <w:r w:rsidR="0011318C" w:rsidRPr="0011318C">
              <w:rPr>
                <w:rFonts w:ascii="Calibri" w:hAnsi="Calibri" w:cs="Calibri"/>
                <w:noProof/>
                <w:webHidden/>
                <w:sz w:val="22"/>
                <w:szCs w:val="22"/>
              </w:rPr>
              <w:fldChar w:fldCharType="separate"/>
            </w:r>
            <w:r w:rsidR="00D92B4A">
              <w:rPr>
                <w:rFonts w:ascii="Calibri" w:hAnsi="Calibri" w:cs="Calibri"/>
                <w:noProof/>
                <w:webHidden/>
                <w:sz w:val="22"/>
                <w:szCs w:val="22"/>
              </w:rPr>
              <w:t>3</w:t>
            </w:r>
            <w:r w:rsidR="0011318C" w:rsidRPr="0011318C">
              <w:rPr>
                <w:rFonts w:ascii="Calibri" w:hAnsi="Calibri" w:cs="Calibri"/>
                <w:noProof/>
                <w:webHidden/>
                <w:sz w:val="22"/>
                <w:szCs w:val="22"/>
              </w:rPr>
              <w:fldChar w:fldCharType="end"/>
            </w:r>
          </w:hyperlink>
        </w:p>
        <w:p w14:paraId="6874D003" w14:textId="3A9C3564" w:rsidR="0011318C" w:rsidRPr="0011318C" w:rsidRDefault="00000000">
          <w:pPr>
            <w:pStyle w:val="TOC2"/>
            <w:tabs>
              <w:tab w:val="right" w:leader="dot" w:pos="13994"/>
            </w:tabs>
            <w:rPr>
              <w:rFonts w:ascii="Calibri" w:eastAsiaTheme="minorEastAsia" w:hAnsi="Calibri" w:cs="Calibri"/>
              <w:noProof/>
              <w:sz w:val="22"/>
              <w:szCs w:val="22"/>
              <w:lang w:eastAsia="nl-NL"/>
            </w:rPr>
          </w:pPr>
          <w:hyperlink w:anchor="_Toc173738073" w:history="1">
            <w:r w:rsidR="0011318C" w:rsidRPr="0011318C">
              <w:rPr>
                <w:rStyle w:val="Hyperlink"/>
                <w:rFonts w:ascii="Calibri" w:eastAsia="Calibri" w:hAnsi="Calibri" w:cs="Calibri"/>
                <w:noProof/>
                <w:sz w:val="22"/>
                <w:szCs w:val="22"/>
              </w:rPr>
              <w:t>2.1 Rollen binnen SamenZoetermeerGezond.nl</w:t>
            </w:r>
            <w:r w:rsidR="0011318C" w:rsidRPr="0011318C">
              <w:rPr>
                <w:rFonts w:ascii="Calibri" w:hAnsi="Calibri" w:cs="Calibri"/>
                <w:noProof/>
                <w:webHidden/>
                <w:sz w:val="22"/>
                <w:szCs w:val="22"/>
              </w:rPr>
              <w:tab/>
            </w:r>
            <w:r w:rsidR="0011318C" w:rsidRPr="0011318C">
              <w:rPr>
                <w:rFonts w:ascii="Calibri" w:hAnsi="Calibri" w:cs="Calibri"/>
                <w:noProof/>
                <w:webHidden/>
                <w:sz w:val="22"/>
                <w:szCs w:val="22"/>
              </w:rPr>
              <w:fldChar w:fldCharType="begin"/>
            </w:r>
            <w:r w:rsidR="0011318C" w:rsidRPr="0011318C">
              <w:rPr>
                <w:rFonts w:ascii="Calibri" w:hAnsi="Calibri" w:cs="Calibri"/>
                <w:noProof/>
                <w:webHidden/>
                <w:sz w:val="22"/>
                <w:szCs w:val="22"/>
              </w:rPr>
              <w:instrText xml:space="preserve"> PAGEREF _Toc173738073 \h </w:instrText>
            </w:r>
            <w:r w:rsidR="0011318C" w:rsidRPr="0011318C">
              <w:rPr>
                <w:rFonts w:ascii="Calibri" w:hAnsi="Calibri" w:cs="Calibri"/>
                <w:noProof/>
                <w:webHidden/>
                <w:sz w:val="22"/>
                <w:szCs w:val="22"/>
              </w:rPr>
            </w:r>
            <w:r w:rsidR="0011318C" w:rsidRPr="0011318C">
              <w:rPr>
                <w:rFonts w:ascii="Calibri" w:hAnsi="Calibri" w:cs="Calibri"/>
                <w:noProof/>
                <w:webHidden/>
                <w:sz w:val="22"/>
                <w:szCs w:val="22"/>
              </w:rPr>
              <w:fldChar w:fldCharType="separate"/>
            </w:r>
            <w:r w:rsidR="00D92B4A">
              <w:rPr>
                <w:rFonts w:ascii="Calibri" w:hAnsi="Calibri" w:cs="Calibri"/>
                <w:noProof/>
                <w:webHidden/>
                <w:sz w:val="22"/>
                <w:szCs w:val="22"/>
              </w:rPr>
              <w:t>3</w:t>
            </w:r>
            <w:r w:rsidR="0011318C" w:rsidRPr="0011318C">
              <w:rPr>
                <w:rFonts w:ascii="Calibri" w:hAnsi="Calibri" w:cs="Calibri"/>
                <w:noProof/>
                <w:webHidden/>
                <w:sz w:val="22"/>
                <w:szCs w:val="22"/>
              </w:rPr>
              <w:fldChar w:fldCharType="end"/>
            </w:r>
          </w:hyperlink>
        </w:p>
        <w:p w14:paraId="645CF98D" w14:textId="7570642F" w:rsidR="0011318C" w:rsidRPr="0011318C" w:rsidRDefault="00000000">
          <w:pPr>
            <w:pStyle w:val="TOC2"/>
            <w:tabs>
              <w:tab w:val="right" w:leader="dot" w:pos="13994"/>
            </w:tabs>
            <w:rPr>
              <w:rFonts w:ascii="Calibri" w:eastAsiaTheme="minorEastAsia" w:hAnsi="Calibri" w:cs="Calibri"/>
              <w:noProof/>
              <w:sz w:val="22"/>
              <w:szCs w:val="22"/>
              <w:lang w:eastAsia="nl-NL"/>
            </w:rPr>
          </w:pPr>
          <w:hyperlink w:anchor="_Toc173738074" w:history="1">
            <w:r w:rsidR="0011318C" w:rsidRPr="0011318C">
              <w:rPr>
                <w:rStyle w:val="Hyperlink"/>
                <w:rFonts w:ascii="Calibri" w:eastAsia="Calibri" w:hAnsi="Calibri" w:cs="Calibri"/>
                <w:noProof/>
                <w:sz w:val="22"/>
                <w:szCs w:val="22"/>
              </w:rPr>
              <w:t>2.2 Communicatie SamenZoeterMeerGezond.nl</w:t>
            </w:r>
            <w:r w:rsidR="0011318C" w:rsidRPr="0011318C">
              <w:rPr>
                <w:rFonts w:ascii="Calibri" w:hAnsi="Calibri" w:cs="Calibri"/>
                <w:noProof/>
                <w:webHidden/>
                <w:sz w:val="22"/>
                <w:szCs w:val="22"/>
              </w:rPr>
              <w:tab/>
            </w:r>
            <w:r w:rsidR="0011318C" w:rsidRPr="0011318C">
              <w:rPr>
                <w:rFonts w:ascii="Calibri" w:hAnsi="Calibri" w:cs="Calibri"/>
                <w:noProof/>
                <w:webHidden/>
                <w:sz w:val="22"/>
                <w:szCs w:val="22"/>
              </w:rPr>
              <w:fldChar w:fldCharType="begin"/>
            </w:r>
            <w:r w:rsidR="0011318C" w:rsidRPr="0011318C">
              <w:rPr>
                <w:rFonts w:ascii="Calibri" w:hAnsi="Calibri" w:cs="Calibri"/>
                <w:noProof/>
                <w:webHidden/>
                <w:sz w:val="22"/>
                <w:szCs w:val="22"/>
              </w:rPr>
              <w:instrText xml:space="preserve"> PAGEREF _Toc173738074 \h </w:instrText>
            </w:r>
            <w:r w:rsidR="0011318C" w:rsidRPr="0011318C">
              <w:rPr>
                <w:rFonts w:ascii="Calibri" w:hAnsi="Calibri" w:cs="Calibri"/>
                <w:noProof/>
                <w:webHidden/>
                <w:sz w:val="22"/>
                <w:szCs w:val="22"/>
              </w:rPr>
            </w:r>
            <w:r w:rsidR="0011318C" w:rsidRPr="0011318C">
              <w:rPr>
                <w:rFonts w:ascii="Calibri" w:hAnsi="Calibri" w:cs="Calibri"/>
                <w:noProof/>
                <w:webHidden/>
                <w:sz w:val="22"/>
                <w:szCs w:val="22"/>
              </w:rPr>
              <w:fldChar w:fldCharType="separate"/>
            </w:r>
            <w:r w:rsidR="00D92B4A">
              <w:rPr>
                <w:rFonts w:ascii="Calibri" w:hAnsi="Calibri" w:cs="Calibri"/>
                <w:noProof/>
                <w:webHidden/>
                <w:sz w:val="22"/>
                <w:szCs w:val="22"/>
              </w:rPr>
              <w:t>4</w:t>
            </w:r>
            <w:r w:rsidR="0011318C" w:rsidRPr="0011318C">
              <w:rPr>
                <w:rFonts w:ascii="Calibri" w:hAnsi="Calibri" w:cs="Calibri"/>
                <w:noProof/>
                <w:webHidden/>
                <w:sz w:val="22"/>
                <w:szCs w:val="22"/>
              </w:rPr>
              <w:fldChar w:fldCharType="end"/>
            </w:r>
          </w:hyperlink>
        </w:p>
        <w:p w14:paraId="5DDE76BB" w14:textId="32FD7C08" w:rsidR="0011318C" w:rsidRPr="0011318C" w:rsidRDefault="00000000">
          <w:pPr>
            <w:pStyle w:val="TOC2"/>
            <w:tabs>
              <w:tab w:val="right" w:leader="dot" w:pos="13994"/>
            </w:tabs>
            <w:rPr>
              <w:rFonts w:ascii="Calibri" w:eastAsiaTheme="minorEastAsia" w:hAnsi="Calibri" w:cs="Calibri"/>
              <w:noProof/>
              <w:sz w:val="22"/>
              <w:szCs w:val="22"/>
              <w:lang w:eastAsia="nl-NL"/>
            </w:rPr>
          </w:pPr>
          <w:hyperlink w:anchor="_Toc173738075" w:history="1">
            <w:r w:rsidR="0011318C" w:rsidRPr="0011318C">
              <w:rPr>
                <w:rStyle w:val="Hyperlink"/>
                <w:rFonts w:ascii="Calibri" w:eastAsia="Calibri" w:hAnsi="Calibri" w:cs="Calibri"/>
                <w:noProof/>
                <w:sz w:val="22"/>
                <w:szCs w:val="22"/>
              </w:rPr>
              <w:t>2.3 Strategische sessies</w:t>
            </w:r>
            <w:r w:rsidR="0011318C" w:rsidRPr="0011318C">
              <w:rPr>
                <w:rFonts w:ascii="Calibri" w:hAnsi="Calibri" w:cs="Calibri"/>
                <w:noProof/>
                <w:webHidden/>
                <w:sz w:val="22"/>
                <w:szCs w:val="22"/>
              </w:rPr>
              <w:tab/>
            </w:r>
            <w:r w:rsidR="0011318C" w:rsidRPr="0011318C">
              <w:rPr>
                <w:rFonts w:ascii="Calibri" w:hAnsi="Calibri" w:cs="Calibri"/>
                <w:noProof/>
                <w:webHidden/>
                <w:sz w:val="22"/>
                <w:szCs w:val="22"/>
              </w:rPr>
              <w:fldChar w:fldCharType="begin"/>
            </w:r>
            <w:r w:rsidR="0011318C" w:rsidRPr="0011318C">
              <w:rPr>
                <w:rFonts w:ascii="Calibri" w:hAnsi="Calibri" w:cs="Calibri"/>
                <w:noProof/>
                <w:webHidden/>
                <w:sz w:val="22"/>
                <w:szCs w:val="22"/>
              </w:rPr>
              <w:instrText xml:space="preserve"> PAGEREF _Toc173738075 \h </w:instrText>
            </w:r>
            <w:r w:rsidR="0011318C" w:rsidRPr="0011318C">
              <w:rPr>
                <w:rFonts w:ascii="Calibri" w:hAnsi="Calibri" w:cs="Calibri"/>
                <w:noProof/>
                <w:webHidden/>
                <w:sz w:val="22"/>
                <w:szCs w:val="22"/>
              </w:rPr>
            </w:r>
            <w:r w:rsidR="0011318C" w:rsidRPr="0011318C">
              <w:rPr>
                <w:rFonts w:ascii="Calibri" w:hAnsi="Calibri" w:cs="Calibri"/>
                <w:noProof/>
                <w:webHidden/>
                <w:sz w:val="22"/>
                <w:szCs w:val="22"/>
              </w:rPr>
              <w:fldChar w:fldCharType="separate"/>
            </w:r>
            <w:r w:rsidR="00D92B4A">
              <w:rPr>
                <w:rFonts w:ascii="Calibri" w:hAnsi="Calibri" w:cs="Calibri"/>
                <w:noProof/>
                <w:webHidden/>
                <w:sz w:val="22"/>
                <w:szCs w:val="22"/>
              </w:rPr>
              <w:t>5</w:t>
            </w:r>
            <w:r w:rsidR="0011318C" w:rsidRPr="0011318C">
              <w:rPr>
                <w:rFonts w:ascii="Calibri" w:hAnsi="Calibri" w:cs="Calibri"/>
                <w:noProof/>
                <w:webHidden/>
                <w:sz w:val="22"/>
                <w:szCs w:val="22"/>
              </w:rPr>
              <w:fldChar w:fldCharType="end"/>
            </w:r>
          </w:hyperlink>
        </w:p>
        <w:p w14:paraId="3A7DBBFA" w14:textId="33EC4819" w:rsidR="0011318C" w:rsidRPr="0011318C" w:rsidRDefault="00000000">
          <w:pPr>
            <w:pStyle w:val="TOC1"/>
            <w:tabs>
              <w:tab w:val="right" w:leader="dot" w:pos="13994"/>
            </w:tabs>
            <w:rPr>
              <w:rFonts w:ascii="Calibri" w:eastAsiaTheme="minorEastAsia" w:hAnsi="Calibri" w:cs="Calibri"/>
              <w:noProof/>
              <w:sz w:val="22"/>
              <w:szCs w:val="22"/>
              <w:lang w:eastAsia="nl-NL"/>
            </w:rPr>
          </w:pPr>
          <w:hyperlink w:anchor="_Toc173738076" w:history="1">
            <w:r w:rsidR="0011318C" w:rsidRPr="0011318C">
              <w:rPr>
                <w:rStyle w:val="Hyperlink"/>
                <w:rFonts w:ascii="Calibri" w:eastAsia="Calibri" w:hAnsi="Calibri" w:cs="Calibri"/>
                <w:noProof/>
                <w:sz w:val="22"/>
                <w:szCs w:val="22"/>
              </w:rPr>
              <w:t xml:space="preserve">Bijlage 1 Contentkalender </w:t>
            </w:r>
            <w:r w:rsidR="0011318C" w:rsidRPr="0011318C">
              <w:rPr>
                <w:rFonts w:ascii="Calibri" w:hAnsi="Calibri" w:cs="Calibri"/>
                <w:noProof/>
                <w:webHidden/>
                <w:sz w:val="22"/>
                <w:szCs w:val="22"/>
              </w:rPr>
              <w:tab/>
            </w:r>
            <w:r w:rsidR="0011318C" w:rsidRPr="0011318C">
              <w:rPr>
                <w:rFonts w:ascii="Calibri" w:hAnsi="Calibri" w:cs="Calibri"/>
                <w:noProof/>
                <w:webHidden/>
                <w:sz w:val="22"/>
                <w:szCs w:val="22"/>
              </w:rPr>
              <w:fldChar w:fldCharType="begin"/>
            </w:r>
            <w:r w:rsidR="0011318C" w:rsidRPr="0011318C">
              <w:rPr>
                <w:rFonts w:ascii="Calibri" w:hAnsi="Calibri" w:cs="Calibri"/>
                <w:noProof/>
                <w:webHidden/>
                <w:sz w:val="22"/>
                <w:szCs w:val="22"/>
              </w:rPr>
              <w:instrText xml:space="preserve"> PAGEREF _Toc173738076 \h </w:instrText>
            </w:r>
            <w:r w:rsidR="0011318C" w:rsidRPr="0011318C">
              <w:rPr>
                <w:rFonts w:ascii="Calibri" w:hAnsi="Calibri" w:cs="Calibri"/>
                <w:noProof/>
                <w:webHidden/>
                <w:sz w:val="22"/>
                <w:szCs w:val="22"/>
              </w:rPr>
            </w:r>
            <w:r w:rsidR="0011318C" w:rsidRPr="0011318C">
              <w:rPr>
                <w:rFonts w:ascii="Calibri" w:hAnsi="Calibri" w:cs="Calibri"/>
                <w:noProof/>
                <w:webHidden/>
                <w:sz w:val="22"/>
                <w:szCs w:val="22"/>
              </w:rPr>
              <w:fldChar w:fldCharType="separate"/>
            </w:r>
            <w:r w:rsidR="00D92B4A">
              <w:rPr>
                <w:rFonts w:ascii="Calibri" w:hAnsi="Calibri" w:cs="Calibri"/>
                <w:noProof/>
                <w:webHidden/>
                <w:sz w:val="22"/>
                <w:szCs w:val="22"/>
              </w:rPr>
              <w:t>7</w:t>
            </w:r>
            <w:r w:rsidR="0011318C" w:rsidRPr="0011318C">
              <w:rPr>
                <w:rFonts w:ascii="Calibri" w:hAnsi="Calibri" w:cs="Calibri"/>
                <w:noProof/>
                <w:webHidden/>
                <w:sz w:val="22"/>
                <w:szCs w:val="22"/>
              </w:rPr>
              <w:fldChar w:fldCharType="end"/>
            </w:r>
          </w:hyperlink>
        </w:p>
        <w:p w14:paraId="04A129B6" w14:textId="5320BEAA" w:rsidR="0011318C" w:rsidRPr="0011318C" w:rsidRDefault="00000000">
          <w:pPr>
            <w:pStyle w:val="TOC1"/>
            <w:tabs>
              <w:tab w:val="right" w:leader="dot" w:pos="13994"/>
            </w:tabs>
            <w:rPr>
              <w:rFonts w:ascii="Calibri" w:eastAsiaTheme="minorEastAsia" w:hAnsi="Calibri" w:cs="Calibri"/>
              <w:noProof/>
              <w:sz w:val="22"/>
              <w:szCs w:val="22"/>
              <w:lang w:eastAsia="nl-NL"/>
            </w:rPr>
          </w:pPr>
          <w:hyperlink w:anchor="_Toc173738077" w:history="1">
            <w:r w:rsidR="0011318C" w:rsidRPr="0011318C">
              <w:rPr>
                <w:rStyle w:val="Hyperlink"/>
                <w:rFonts w:ascii="Calibri" w:eastAsia="Calibri" w:hAnsi="Calibri" w:cs="Calibri"/>
                <w:noProof/>
                <w:sz w:val="22"/>
                <w:szCs w:val="22"/>
              </w:rPr>
              <w:t>Bijlage 2: Jaarplan contentkalender</w:t>
            </w:r>
            <w:r w:rsidR="0011318C" w:rsidRPr="0011318C">
              <w:rPr>
                <w:rFonts w:ascii="Calibri" w:hAnsi="Calibri" w:cs="Calibri"/>
                <w:noProof/>
                <w:webHidden/>
                <w:sz w:val="22"/>
                <w:szCs w:val="22"/>
              </w:rPr>
              <w:tab/>
            </w:r>
            <w:r w:rsidR="0011318C" w:rsidRPr="0011318C">
              <w:rPr>
                <w:rFonts w:ascii="Calibri" w:hAnsi="Calibri" w:cs="Calibri"/>
                <w:noProof/>
                <w:webHidden/>
                <w:sz w:val="22"/>
                <w:szCs w:val="22"/>
              </w:rPr>
              <w:fldChar w:fldCharType="begin"/>
            </w:r>
            <w:r w:rsidR="0011318C" w:rsidRPr="0011318C">
              <w:rPr>
                <w:rFonts w:ascii="Calibri" w:hAnsi="Calibri" w:cs="Calibri"/>
                <w:noProof/>
                <w:webHidden/>
                <w:sz w:val="22"/>
                <w:szCs w:val="22"/>
              </w:rPr>
              <w:instrText xml:space="preserve"> PAGEREF _Toc173738077 \h </w:instrText>
            </w:r>
            <w:r w:rsidR="0011318C" w:rsidRPr="0011318C">
              <w:rPr>
                <w:rFonts w:ascii="Calibri" w:hAnsi="Calibri" w:cs="Calibri"/>
                <w:noProof/>
                <w:webHidden/>
                <w:sz w:val="22"/>
                <w:szCs w:val="22"/>
              </w:rPr>
            </w:r>
            <w:r w:rsidR="0011318C" w:rsidRPr="0011318C">
              <w:rPr>
                <w:rFonts w:ascii="Calibri" w:hAnsi="Calibri" w:cs="Calibri"/>
                <w:noProof/>
                <w:webHidden/>
                <w:sz w:val="22"/>
                <w:szCs w:val="22"/>
              </w:rPr>
              <w:fldChar w:fldCharType="separate"/>
            </w:r>
            <w:r w:rsidR="00D92B4A">
              <w:rPr>
                <w:rFonts w:ascii="Calibri" w:hAnsi="Calibri" w:cs="Calibri"/>
                <w:noProof/>
                <w:webHidden/>
                <w:sz w:val="22"/>
                <w:szCs w:val="22"/>
              </w:rPr>
              <w:t>8</w:t>
            </w:r>
            <w:r w:rsidR="0011318C" w:rsidRPr="0011318C">
              <w:rPr>
                <w:rFonts w:ascii="Calibri" w:hAnsi="Calibri" w:cs="Calibri"/>
                <w:noProof/>
                <w:webHidden/>
                <w:sz w:val="22"/>
                <w:szCs w:val="22"/>
              </w:rPr>
              <w:fldChar w:fldCharType="end"/>
            </w:r>
          </w:hyperlink>
        </w:p>
        <w:p w14:paraId="35C9CDF6" w14:textId="5F2E6848" w:rsidR="0011318C" w:rsidRPr="0011318C" w:rsidRDefault="00000000">
          <w:pPr>
            <w:pStyle w:val="TOC1"/>
            <w:tabs>
              <w:tab w:val="right" w:leader="dot" w:pos="13994"/>
            </w:tabs>
            <w:rPr>
              <w:rFonts w:ascii="Calibri" w:eastAsiaTheme="minorEastAsia" w:hAnsi="Calibri" w:cs="Calibri"/>
              <w:noProof/>
              <w:sz w:val="22"/>
              <w:szCs w:val="22"/>
              <w:lang w:eastAsia="nl-NL"/>
            </w:rPr>
          </w:pPr>
          <w:hyperlink w:anchor="_Toc173738078" w:history="1">
            <w:r w:rsidR="0011318C" w:rsidRPr="0011318C">
              <w:rPr>
                <w:rStyle w:val="Hyperlink"/>
                <w:rFonts w:ascii="Calibri" w:eastAsia="Calibri" w:hAnsi="Calibri" w:cs="Calibri"/>
                <w:noProof/>
                <w:sz w:val="22"/>
                <w:szCs w:val="22"/>
              </w:rPr>
              <w:t xml:space="preserve">Bijlage 3: Overzicht bestaande websites met aanbod informatie, voorzieningen en activiteiten voor </w:t>
            </w:r>
            <w:r w:rsidR="0011318C" w:rsidRPr="0011318C">
              <w:rPr>
                <w:rStyle w:val="Hyperlink"/>
                <w:rFonts w:ascii="Calibri" w:eastAsia="Calibri" w:hAnsi="Calibri" w:cs="Calibri"/>
                <w:noProof/>
                <w:sz w:val="22"/>
                <w:szCs w:val="22"/>
                <w:highlight w:val="yellow"/>
              </w:rPr>
              <w:t>INWONERS</w:t>
            </w:r>
            <w:r w:rsidR="0011318C" w:rsidRPr="0011318C">
              <w:rPr>
                <w:rFonts w:ascii="Calibri" w:hAnsi="Calibri" w:cs="Calibri"/>
                <w:noProof/>
                <w:webHidden/>
                <w:sz w:val="22"/>
                <w:szCs w:val="22"/>
              </w:rPr>
              <w:tab/>
            </w:r>
            <w:r w:rsidR="0011318C" w:rsidRPr="0011318C">
              <w:rPr>
                <w:rFonts w:ascii="Calibri" w:hAnsi="Calibri" w:cs="Calibri"/>
                <w:noProof/>
                <w:webHidden/>
                <w:sz w:val="22"/>
                <w:szCs w:val="22"/>
              </w:rPr>
              <w:fldChar w:fldCharType="begin"/>
            </w:r>
            <w:r w:rsidR="0011318C" w:rsidRPr="0011318C">
              <w:rPr>
                <w:rFonts w:ascii="Calibri" w:hAnsi="Calibri" w:cs="Calibri"/>
                <w:noProof/>
                <w:webHidden/>
                <w:sz w:val="22"/>
                <w:szCs w:val="22"/>
              </w:rPr>
              <w:instrText xml:space="preserve"> PAGEREF _Toc173738078 \h </w:instrText>
            </w:r>
            <w:r w:rsidR="0011318C" w:rsidRPr="0011318C">
              <w:rPr>
                <w:rFonts w:ascii="Calibri" w:hAnsi="Calibri" w:cs="Calibri"/>
                <w:noProof/>
                <w:webHidden/>
                <w:sz w:val="22"/>
                <w:szCs w:val="22"/>
              </w:rPr>
            </w:r>
            <w:r w:rsidR="0011318C" w:rsidRPr="0011318C">
              <w:rPr>
                <w:rFonts w:ascii="Calibri" w:hAnsi="Calibri" w:cs="Calibri"/>
                <w:noProof/>
                <w:webHidden/>
                <w:sz w:val="22"/>
                <w:szCs w:val="22"/>
              </w:rPr>
              <w:fldChar w:fldCharType="separate"/>
            </w:r>
            <w:r w:rsidR="00D92B4A">
              <w:rPr>
                <w:rFonts w:ascii="Calibri" w:hAnsi="Calibri" w:cs="Calibri"/>
                <w:noProof/>
                <w:webHidden/>
                <w:sz w:val="22"/>
                <w:szCs w:val="22"/>
              </w:rPr>
              <w:t>9</w:t>
            </w:r>
            <w:r w:rsidR="0011318C" w:rsidRPr="0011318C">
              <w:rPr>
                <w:rFonts w:ascii="Calibri" w:hAnsi="Calibri" w:cs="Calibri"/>
                <w:noProof/>
                <w:webHidden/>
                <w:sz w:val="22"/>
                <w:szCs w:val="22"/>
              </w:rPr>
              <w:fldChar w:fldCharType="end"/>
            </w:r>
          </w:hyperlink>
        </w:p>
        <w:p w14:paraId="19EF1B9B" w14:textId="0DDF0888" w:rsidR="0011318C" w:rsidRPr="0011318C" w:rsidRDefault="00000000">
          <w:pPr>
            <w:pStyle w:val="TOC1"/>
            <w:tabs>
              <w:tab w:val="right" w:leader="dot" w:pos="13994"/>
            </w:tabs>
            <w:rPr>
              <w:rFonts w:ascii="Calibri" w:eastAsiaTheme="minorEastAsia" w:hAnsi="Calibri" w:cs="Calibri"/>
              <w:noProof/>
              <w:sz w:val="22"/>
              <w:szCs w:val="22"/>
              <w:lang w:eastAsia="nl-NL"/>
            </w:rPr>
          </w:pPr>
          <w:hyperlink w:anchor="_Toc173738079" w:history="1">
            <w:r w:rsidR="0011318C" w:rsidRPr="0011318C">
              <w:rPr>
                <w:rStyle w:val="Hyperlink"/>
                <w:rFonts w:ascii="Calibri" w:eastAsia="Calibri" w:hAnsi="Calibri" w:cs="Calibri"/>
                <w:noProof/>
                <w:sz w:val="22"/>
                <w:szCs w:val="22"/>
              </w:rPr>
              <w:t xml:space="preserve">Bijlage 4: Overzicht bestaande websites met aanbod informatie, voorzieningen en activiteiten voor </w:t>
            </w:r>
            <w:r w:rsidR="0011318C" w:rsidRPr="0011318C">
              <w:rPr>
                <w:rStyle w:val="Hyperlink"/>
                <w:rFonts w:ascii="Calibri" w:eastAsia="Calibri" w:hAnsi="Calibri" w:cs="Calibri"/>
                <w:noProof/>
                <w:sz w:val="22"/>
                <w:szCs w:val="22"/>
                <w:highlight w:val="yellow"/>
              </w:rPr>
              <w:t>PROFESSIONALS</w:t>
            </w:r>
            <w:r w:rsidR="0011318C" w:rsidRPr="0011318C">
              <w:rPr>
                <w:rFonts w:ascii="Calibri" w:hAnsi="Calibri" w:cs="Calibri"/>
                <w:noProof/>
                <w:webHidden/>
                <w:sz w:val="22"/>
                <w:szCs w:val="22"/>
              </w:rPr>
              <w:tab/>
            </w:r>
            <w:r w:rsidR="0011318C" w:rsidRPr="0011318C">
              <w:rPr>
                <w:rFonts w:ascii="Calibri" w:hAnsi="Calibri" w:cs="Calibri"/>
                <w:noProof/>
                <w:webHidden/>
                <w:sz w:val="22"/>
                <w:szCs w:val="22"/>
              </w:rPr>
              <w:fldChar w:fldCharType="begin"/>
            </w:r>
            <w:r w:rsidR="0011318C" w:rsidRPr="0011318C">
              <w:rPr>
                <w:rFonts w:ascii="Calibri" w:hAnsi="Calibri" w:cs="Calibri"/>
                <w:noProof/>
                <w:webHidden/>
                <w:sz w:val="22"/>
                <w:szCs w:val="22"/>
              </w:rPr>
              <w:instrText xml:space="preserve"> PAGEREF _Toc173738079 \h </w:instrText>
            </w:r>
            <w:r w:rsidR="0011318C" w:rsidRPr="0011318C">
              <w:rPr>
                <w:rFonts w:ascii="Calibri" w:hAnsi="Calibri" w:cs="Calibri"/>
                <w:noProof/>
                <w:webHidden/>
                <w:sz w:val="22"/>
                <w:szCs w:val="22"/>
              </w:rPr>
            </w:r>
            <w:r w:rsidR="0011318C" w:rsidRPr="0011318C">
              <w:rPr>
                <w:rFonts w:ascii="Calibri" w:hAnsi="Calibri" w:cs="Calibri"/>
                <w:noProof/>
                <w:webHidden/>
                <w:sz w:val="22"/>
                <w:szCs w:val="22"/>
              </w:rPr>
              <w:fldChar w:fldCharType="separate"/>
            </w:r>
            <w:r w:rsidR="00D92B4A">
              <w:rPr>
                <w:rFonts w:ascii="Calibri" w:hAnsi="Calibri" w:cs="Calibri"/>
                <w:noProof/>
                <w:webHidden/>
                <w:sz w:val="22"/>
                <w:szCs w:val="22"/>
              </w:rPr>
              <w:t>12</w:t>
            </w:r>
            <w:r w:rsidR="0011318C" w:rsidRPr="0011318C">
              <w:rPr>
                <w:rFonts w:ascii="Calibri" w:hAnsi="Calibri" w:cs="Calibri"/>
                <w:noProof/>
                <w:webHidden/>
                <w:sz w:val="22"/>
                <w:szCs w:val="22"/>
              </w:rPr>
              <w:fldChar w:fldCharType="end"/>
            </w:r>
          </w:hyperlink>
        </w:p>
        <w:p w14:paraId="01F88BEC" w14:textId="0502B67F" w:rsidR="11D6D434" w:rsidRDefault="11D6D434" w:rsidP="11D6D434">
          <w:pPr>
            <w:pStyle w:val="TOC1"/>
            <w:tabs>
              <w:tab w:val="right" w:leader="dot" w:pos="13995"/>
            </w:tabs>
            <w:rPr>
              <w:rStyle w:val="Hyperlink"/>
            </w:rPr>
          </w:pPr>
          <w:r>
            <w:fldChar w:fldCharType="end"/>
          </w:r>
        </w:p>
      </w:sdtContent>
    </w:sdt>
    <w:p w14:paraId="7D2222E3" w14:textId="012FE9FF" w:rsidR="11D6D434" w:rsidRDefault="11D6D434" w:rsidP="11D6D434">
      <w:pPr>
        <w:shd w:val="clear" w:color="auto" w:fill="FFFFFF" w:themeFill="background1"/>
        <w:spacing w:after="0" w:line="240" w:lineRule="auto"/>
        <w:outlineLvl w:val="1"/>
        <w:rPr>
          <w:rFonts w:ascii="Calibri" w:eastAsia="Calibri" w:hAnsi="Calibri" w:cs="Calibri"/>
          <w:b/>
          <w:bCs/>
          <w:color w:val="2F5496"/>
          <w:sz w:val="26"/>
          <w:szCs w:val="26"/>
          <w:lang w:eastAsia="nl-NL"/>
        </w:rPr>
      </w:pPr>
    </w:p>
    <w:p w14:paraId="278E3DE7" w14:textId="7F7E9D3B" w:rsidR="11D6D434" w:rsidRDefault="11D6D434" w:rsidP="11D6D434">
      <w:pPr>
        <w:shd w:val="clear" w:color="auto" w:fill="FFFFFF" w:themeFill="background1"/>
        <w:spacing w:after="0" w:line="240" w:lineRule="auto"/>
        <w:outlineLvl w:val="1"/>
        <w:rPr>
          <w:rFonts w:ascii="Calibri" w:eastAsia="Calibri" w:hAnsi="Calibri" w:cs="Calibri"/>
          <w:b/>
          <w:bCs/>
          <w:color w:val="2F5496"/>
          <w:sz w:val="26"/>
          <w:szCs w:val="26"/>
          <w:lang w:eastAsia="nl-NL"/>
        </w:rPr>
      </w:pPr>
    </w:p>
    <w:p w14:paraId="2A4E1CB0" w14:textId="77777777" w:rsidR="00D92B4A" w:rsidRDefault="00D92B4A">
      <w:pPr>
        <w:rPr>
          <w:rFonts w:ascii="Calibri" w:eastAsia="Calibri" w:hAnsi="Calibri" w:cs="Calibri"/>
          <w:b/>
          <w:bCs/>
          <w:color w:val="0F4761" w:themeColor="accent1" w:themeShade="BF"/>
          <w:sz w:val="26"/>
          <w:szCs w:val="26"/>
        </w:rPr>
      </w:pPr>
      <w:bookmarkStart w:id="4" w:name="_Toc173738071"/>
      <w:r>
        <w:rPr>
          <w:rFonts w:ascii="Calibri" w:eastAsia="Calibri" w:hAnsi="Calibri" w:cs="Calibri"/>
          <w:b/>
          <w:bCs/>
          <w:sz w:val="26"/>
          <w:szCs w:val="26"/>
        </w:rPr>
        <w:br w:type="page"/>
      </w:r>
    </w:p>
    <w:p w14:paraId="3C367602" w14:textId="28178B77" w:rsidR="4ABDB94E" w:rsidRPr="0011318C" w:rsidRDefault="24DF6E35" w:rsidP="11D6D434">
      <w:pPr>
        <w:pStyle w:val="Heading1"/>
        <w:keepNext w:val="0"/>
        <w:keepLines w:val="0"/>
        <w:rPr>
          <w:ins w:id="5" w:author="Eerden - Vollebregt D.M. van der (Daniëlle)" w:date="2024-08-01T12:52:00Z"/>
          <w:rFonts w:ascii="Calibri" w:eastAsia="Calibri" w:hAnsi="Calibri" w:cs="Calibri"/>
          <w:b/>
          <w:bCs/>
          <w:color w:val="002060"/>
          <w:sz w:val="26"/>
          <w:szCs w:val="26"/>
          <w:lang w:eastAsia="nl-NL"/>
        </w:rPr>
      </w:pPr>
      <w:ins w:id="6" w:author="Eerden - Vollebregt D.M. van der (Daniëlle)" w:date="2024-08-01T12:12:00Z">
        <w:r w:rsidRPr="11D6D434">
          <w:rPr>
            <w:rFonts w:ascii="Calibri" w:eastAsia="Calibri" w:hAnsi="Calibri" w:cs="Calibri"/>
            <w:b/>
            <w:bCs/>
            <w:sz w:val="26"/>
            <w:szCs w:val="26"/>
          </w:rPr>
          <w:lastRenderedPageBreak/>
          <w:t>H</w:t>
        </w:r>
      </w:ins>
      <w:ins w:id="7" w:author="Eerden - Vollebregt D.M. van der (Daniëlle)" w:date="2024-08-01T12:11:00Z">
        <w:r w:rsidR="5CF28FD7" w:rsidRPr="11D6D434">
          <w:rPr>
            <w:rFonts w:ascii="Calibri" w:eastAsia="Calibri" w:hAnsi="Calibri" w:cs="Calibri"/>
            <w:b/>
            <w:bCs/>
            <w:sz w:val="26"/>
            <w:szCs w:val="26"/>
          </w:rPr>
          <w:t xml:space="preserve">oofdstuk 1 </w:t>
        </w:r>
      </w:ins>
      <w:ins w:id="8" w:author="Eerden - Vollebregt D.M. van der (Daniëlle)" w:date="2024-08-01T12:13:00Z">
        <w:r w:rsidR="13078EA8" w:rsidRPr="11D6D434">
          <w:rPr>
            <w:rFonts w:ascii="Calibri" w:eastAsia="Calibri" w:hAnsi="Calibri" w:cs="Calibri"/>
            <w:b/>
            <w:bCs/>
            <w:sz w:val="26"/>
            <w:szCs w:val="26"/>
          </w:rPr>
          <w:t>S</w:t>
        </w:r>
      </w:ins>
      <w:ins w:id="9" w:author="Eerden - Vollebregt D.M. van der (Daniëlle)" w:date="2024-08-01T12:11:00Z">
        <w:r w:rsidR="5CF28FD7" w:rsidRPr="11D6D434">
          <w:rPr>
            <w:rFonts w:ascii="Calibri" w:eastAsia="Calibri" w:hAnsi="Calibri" w:cs="Calibri"/>
            <w:b/>
            <w:bCs/>
            <w:sz w:val="26"/>
            <w:szCs w:val="26"/>
          </w:rPr>
          <w:t>trategische keuzes</w:t>
        </w:r>
      </w:ins>
      <w:ins w:id="10" w:author="Eerden - Vollebregt D.M. van der (Daniëlle)" w:date="2024-08-01T13:07:00Z">
        <w:r w:rsidR="4A61E97B" w:rsidRPr="11D6D434">
          <w:rPr>
            <w:rFonts w:ascii="Calibri" w:eastAsia="Calibri" w:hAnsi="Calibri" w:cs="Calibri"/>
            <w:b/>
            <w:bCs/>
            <w:sz w:val="26"/>
            <w:szCs w:val="26"/>
          </w:rPr>
          <w:t xml:space="preserve"> gemeente Zoetermeer</w:t>
        </w:r>
      </w:ins>
      <w:ins w:id="11" w:author="Hoorweg E.M. (Edisa)" w:date="2024-08-02T11:08:00Z">
        <w:r w:rsidR="3CA03A62" w:rsidRPr="11D6D434">
          <w:rPr>
            <w:rFonts w:ascii="Calibri" w:eastAsia="Calibri" w:hAnsi="Calibri" w:cs="Calibri"/>
            <w:b/>
            <w:bCs/>
            <w:sz w:val="26"/>
            <w:szCs w:val="26"/>
          </w:rPr>
          <w:t xml:space="preserve"> en </w:t>
        </w:r>
        <w:proofErr w:type="spellStart"/>
        <w:r w:rsidR="3CA03A62" w:rsidRPr="11D6D434">
          <w:rPr>
            <w:rFonts w:ascii="Calibri" w:eastAsia="Calibri" w:hAnsi="Calibri" w:cs="Calibri"/>
            <w:b/>
            <w:bCs/>
            <w:sz w:val="26"/>
            <w:szCs w:val="26"/>
          </w:rPr>
          <w:t>SamenZoeterMeerGezond</w:t>
        </w:r>
      </w:ins>
      <w:bookmarkEnd w:id="4"/>
      <w:proofErr w:type="spellEnd"/>
    </w:p>
    <w:p w14:paraId="2878E101" w14:textId="72253E84" w:rsidR="4ABDB94E" w:rsidRPr="0011318C" w:rsidRDefault="4ABDB94E" w:rsidP="0011318C">
      <w:pPr>
        <w:spacing w:after="0" w:line="240" w:lineRule="auto"/>
        <w:rPr>
          <w:ins w:id="12" w:author="Eerden - Vollebregt D.M. van der (Daniëlle)" w:date="2024-08-01T12:55:00Z"/>
          <w:rFonts w:ascii="Calibri" w:hAnsi="Calibri" w:cs="Calibri"/>
          <w:sz w:val="22"/>
          <w:szCs w:val="22"/>
          <w:lang w:eastAsia="nl-NL"/>
        </w:rPr>
      </w:pPr>
    </w:p>
    <w:p w14:paraId="70C44096" w14:textId="655057CE" w:rsidR="4ABDB94E" w:rsidRPr="0011318C" w:rsidRDefault="79214495" w:rsidP="0011318C">
      <w:pPr>
        <w:spacing w:after="0" w:line="240" w:lineRule="auto"/>
        <w:rPr>
          <w:rFonts w:ascii="Calibri" w:hAnsi="Calibri" w:cs="Calibri"/>
          <w:sz w:val="22"/>
          <w:szCs w:val="22"/>
          <w:lang w:eastAsia="nl-NL"/>
        </w:rPr>
      </w:pPr>
      <w:bookmarkStart w:id="13" w:name="_Toc798644218"/>
      <w:ins w:id="14" w:author="Eerden - Vollebregt D.M. van der (Daniëlle)" w:date="2024-08-01T12:53:00Z">
        <w:r w:rsidRPr="0011318C">
          <w:rPr>
            <w:rFonts w:ascii="Calibri" w:hAnsi="Calibri" w:cs="Calibri"/>
            <w:sz w:val="22"/>
            <w:szCs w:val="22"/>
            <w:lang w:eastAsia="nl-NL"/>
          </w:rPr>
          <w:t>In Zoetermeer worden veel ac</w:t>
        </w:r>
      </w:ins>
      <w:ins w:id="15" w:author="Eerden - Vollebregt D.M. van der (Daniëlle)" w:date="2024-08-01T12:54:00Z">
        <w:r w:rsidRPr="0011318C">
          <w:rPr>
            <w:rFonts w:ascii="Calibri" w:hAnsi="Calibri" w:cs="Calibri"/>
            <w:sz w:val="22"/>
            <w:szCs w:val="22"/>
            <w:lang w:eastAsia="nl-NL"/>
          </w:rPr>
          <w:t>tiviteiten georganiseerd</w:t>
        </w:r>
      </w:ins>
      <w:ins w:id="16" w:author="Eerden - Vollebregt D.M. van der (Daniëlle)" w:date="2024-08-01T13:09:00Z">
        <w:r w:rsidR="1A6CA7E7" w:rsidRPr="0011318C">
          <w:rPr>
            <w:rFonts w:ascii="Calibri" w:hAnsi="Calibri" w:cs="Calibri"/>
            <w:sz w:val="22"/>
            <w:szCs w:val="22"/>
            <w:lang w:eastAsia="nl-NL"/>
          </w:rPr>
          <w:t>, waaronder activiteiten</w:t>
        </w:r>
      </w:ins>
      <w:ins w:id="17" w:author="Eerden - Vollebregt D.M. van der (Daniëlle)" w:date="2024-08-01T12:54:00Z">
        <w:r w:rsidRPr="0011318C">
          <w:rPr>
            <w:rFonts w:ascii="Calibri" w:hAnsi="Calibri" w:cs="Calibri"/>
            <w:sz w:val="22"/>
            <w:szCs w:val="22"/>
            <w:lang w:eastAsia="nl-NL"/>
          </w:rPr>
          <w:t xml:space="preserve"> die bijdragen aan de gezondheid en het welzijn van de inwoners. Ook zijn veel organisaties actief en kent de stad veel voorzieningen. H</w:t>
        </w:r>
        <w:r w:rsidR="44927AE0" w:rsidRPr="0011318C">
          <w:rPr>
            <w:rFonts w:ascii="Calibri" w:hAnsi="Calibri" w:cs="Calibri"/>
            <w:sz w:val="22"/>
            <w:szCs w:val="22"/>
            <w:lang w:eastAsia="nl-NL"/>
          </w:rPr>
          <w:t xml:space="preserve">et is echter </w:t>
        </w:r>
      </w:ins>
      <w:ins w:id="18" w:author="Hoorweg E.M. (Edisa)" w:date="2024-08-02T10:59:00Z">
        <w:r w:rsidR="125E0A39" w:rsidRPr="0011318C">
          <w:rPr>
            <w:rFonts w:ascii="Calibri" w:hAnsi="Calibri" w:cs="Calibri"/>
            <w:sz w:val="22"/>
            <w:szCs w:val="22"/>
            <w:lang w:eastAsia="nl-NL"/>
          </w:rPr>
          <w:t xml:space="preserve">voor de inwoner </w:t>
        </w:r>
      </w:ins>
      <w:ins w:id="19" w:author="Eerden - Vollebregt D.M. van der (Daniëlle)" w:date="2024-08-01T12:54:00Z">
        <w:r w:rsidR="44927AE0" w:rsidRPr="0011318C">
          <w:rPr>
            <w:rFonts w:ascii="Calibri" w:hAnsi="Calibri" w:cs="Calibri"/>
            <w:sz w:val="22"/>
            <w:szCs w:val="22"/>
            <w:lang w:eastAsia="nl-NL"/>
          </w:rPr>
          <w:t>niet altijd eenvoud</w:t>
        </w:r>
      </w:ins>
      <w:ins w:id="20" w:author="Eerden - Vollebregt D.M. van der (Daniëlle)" w:date="2024-08-01T12:55:00Z">
        <w:r w:rsidR="44927AE0" w:rsidRPr="0011318C">
          <w:rPr>
            <w:rFonts w:ascii="Calibri" w:hAnsi="Calibri" w:cs="Calibri"/>
            <w:sz w:val="22"/>
            <w:szCs w:val="22"/>
            <w:lang w:eastAsia="nl-NL"/>
          </w:rPr>
          <w:t>ig in het enorme oerwoud van aanbod te weten wat er allemaal is en waar je dat kunt vinden.</w:t>
        </w:r>
        <w:bookmarkEnd w:id="13"/>
        <w:r w:rsidR="1F68A240" w:rsidRPr="0011318C">
          <w:rPr>
            <w:rFonts w:ascii="Calibri" w:hAnsi="Calibri" w:cs="Calibri"/>
            <w:sz w:val="22"/>
            <w:szCs w:val="22"/>
            <w:lang w:eastAsia="nl-NL"/>
          </w:rPr>
          <w:t xml:space="preserve"> </w:t>
        </w:r>
      </w:ins>
    </w:p>
    <w:p w14:paraId="207CD62D" w14:textId="22C6A3E1" w:rsidR="4ABDB94E" w:rsidRPr="0011318C" w:rsidRDefault="4ABDB94E" w:rsidP="0011318C">
      <w:pPr>
        <w:spacing w:after="0" w:line="240" w:lineRule="auto"/>
        <w:rPr>
          <w:rFonts w:ascii="Calibri" w:hAnsi="Calibri" w:cs="Calibri"/>
          <w:sz w:val="22"/>
          <w:szCs w:val="22"/>
          <w:lang w:eastAsia="nl-NL"/>
        </w:rPr>
      </w:pPr>
    </w:p>
    <w:p w14:paraId="481E77E4" w14:textId="668C26D4" w:rsidR="4ABDB94E" w:rsidRPr="0011318C" w:rsidRDefault="1F68A240" w:rsidP="0011318C">
      <w:pPr>
        <w:spacing w:after="0" w:line="240" w:lineRule="auto"/>
        <w:rPr>
          <w:rFonts w:ascii="Calibri" w:hAnsi="Calibri" w:cs="Calibri"/>
          <w:sz w:val="22"/>
          <w:szCs w:val="22"/>
          <w:lang w:eastAsia="nl-NL"/>
        </w:rPr>
      </w:pPr>
      <w:bookmarkStart w:id="21" w:name="_Toc393117804"/>
      <w:r w:rsidRPr="0011318C">
        <w:rPr>
          <w:rFonts w:ascii="Calibri" w:hAnsi="Calibri" w:cs="Calibri"/>
          <w:i/>
          <w:iCs/>
          <w:sz w:val="22"/>
          <w:szCs w:val="22"/>
          <w:lang w:eastAsia="nl-NL"/>
        </w:rPr>
        <w:t>Probleem/behoefte</w:t>
      </w:r>
      <w:bookmarkEnd w:id="21"/>
      <w:r w:rsidRPr="0011318C">
        <w:rPr>
          <w:rFonts w:ascii="Calibri" w:hAnsi="Calibri" w:cs="Calibri"/>
          <w:sz w:val="22"/>
          <w:szCs w:val="22"/>
          <w:lang w:eastAsia="nl-NL"/>
        </w:rPr>
        <w:t xml:space="preserve"> </w:t>
      </w:r>
    </w:p>
    <w:p w14:paraId="14C56EC9" w14:textId="7C8193F7" w:rsidR="4ABDB94E" w:rsidRPr="0011318C" w:rsidRDefault="1F68A240" w:rsidP="0011318C">
      <w:pPr>
        <w:spacing w:after="0" w:line="240" w:lineRule="auto"/>
        <w:rPr>
          <w:rFonts w:ascii="Calibri" w:hAnsi="Calibri" w:cs="Calibri"/>
          <w:sz w:val="22"/>
          <w:szCs w:val="22"/>
          <w:lang w:eastAsia="nl-NL"/>
        </w:rPr>
      </w:pPr>
      <w:bookmarkStart w:id="22" w:name="_Toc1458639102"/>
      <w:r w:rsidRPr="0011318C">
        <w:rPr>
          <w:rFonts w:ascii="Calibri" w:hAnsi="Calibri" w:cs="Calibri"/>
          <w:sz w:val="22"/>
          <w:szCs w:val="22"/>
          <w:lang w:eastAsia="nl-NL"/>
        </w:rPr>
        <w:t xml:space="preserve">Inwoners, wijkregisseurs en professionals geven aan dat op het gebied van </w:t>
      </w:r>
      <w:commentRangeStart w:id="23"/>
      <w:commentRangeStart w:id="24"/>
      <w:commentRangeStart w:id="25"/>
      <w:commentRangeStart w:id="26"/>
      <w:r w:rsidRPr="0011318C">
        <w:rPr>
          <w:rFonts w:ascii="Calibri" w:hAnsi="Calibri" w:cs="Calibri"/>
          <w:sz w:val="22"/>
          <w:szCs w:val="22"/>
          <w:lang w:eastAsia="nl-NL"/>
        </w:rPr>
        <w:t>activiteiten</w:t>
      </w:r>
      <w:commentRangeEnd w:id="23"/>
      <w:r w:rsidR="4ABDB94E" w:rsidRPr="0011318C">
        <w:rPr>
          <w:rFonts w:ascii="Calibri" w:hAnsi="Calibri" w:cs="Calibri"/>
          <w:sz w:val="22"/>
          <w:szCs w:val="22"/>
        </w:rPr>
        <w:commentReference w:id="23"/>
      </w:r>
      <w:commentRangeEnd w:id="24"/>
      <w:r w:rsidR="4ABDB94E" w:rsidRPr="0011318C">
        <w:rPr>
          <w:rFonts w:ascii="Calibri" w:hAnsi="Calibri" w:cs="Calibri"/>
          <w:sz w:val="22"/>
          <w:szCs w:val="22"/>
        </w:rPr>
        <w:commentReference w:id="24"/>
      </w:r>
      <w:commentRangeEnd w:id="25"/>
      <w:r w:rsidR="4ABDB94E" w:rsidRPr="0011318C">
        <w:rPr>
          <w:rFonts w:ascii="Calibri" w:hAnsi="Calibri" w:cs="Calibri"/>
          <w:sz w:val="22"/>
          <w:szCs w:val="22"/>
        </w:rPr>
        <w:commentReference w:id="25"/>
      </w:r>
      <w:commentRangeEnd w:id="26"/>
      <w:r w:rsidR="4ABDB94E" w:rsidRPr="0011318C">
        <w:rPr>
          <w:rFonts w:ascii="Calibri" w:hAnsi="Calibri" w:cs="Calibri"/>
          <w:sz w:val="22"/>
          <w:szCs w:val="22"/>
        </w:rPr>
        <w:commentReference w:id="26"/>
      </w:r>
      <w:r w:rsidRPr="0011318C">
        <w:rPr>
          <w:rFonts w:ascii="Calibri" w:hAnsi="Calibri" w:cs="Calibri"/>
          <w:sz w:val="22"/>
          <w:szCs w:val="22"/>
          <w:lang w:eastAsia="nl-NL"/>
        </w:rPr>
        <w:t xml:space="preserve"> de informatie en communicatie versnipperd is, slecht vindbaar en niet op 1 plek up </w:t>
      </w:r>
      <w:proofErr w:type="spellStart"/>
      <w:r w:rsidRPr="0011318C">
        <w:rPr>
          <w:rFonts w:ascii="Calibri" w:hAnsi="Calibri" w:cs="Calibri"/>
          <w:sz w:val="22"/>
          <w:szCs w:val="22"/>
          <w:lang w:eastAsia="nl-NL"/>
        </w:rPr>
        <w:t>to</w:t>
      </w:r>
      <w:proofErr w:type="spellEnd"/>
      <w:r w:rsidRPr="0011318C">
        <w:rPr>
          <w:rFonts w:ascii="Calibri" w:hAnsi="Calibri" w:cs="Calibri"/>
          <w:sz w:val="22"/>
          <w:szCs w:val="22"/>
          <w:lang w:eastAsia="nl-NL"/>
        </w:rPr>
        <w:t xml:space="preserve"> date en toegankelijk is.</w:t>
      </w:r>
      <w:ins w:id="27" w:author="Eerden - Vollebregt D.M. van der (Daniëlle)" w:date="2024-08-01T13:02:00Z">
        <w:r w:rsidR="72D69A59" w:rsidRPr="0011318C">
          <w:rPr>
            <w:rFonts w:ascii="Calibri" w:hAnsi="Calibri" w:cs="Calibri"/>
            <w:sz w:val="22"/>
            <w:szCs w:val="22"/>
            <w:lang w:eastAsia="nl-NL"/>
          </w:rPr>
          <w:t xml:space="preserve"> Inwoners hebben behoefte aan één overzicht met alle activiteiten [en voorzieningen?</w:t>
        </w:r>
      </w:ins>
      <w:ins w:id="28" w:author="Eerden - Vollebregt D.M. van der (Daniëlle)" w:date="2024-08-01T13:03:00Z">
        <w:r w:rsidR="72D69A59" w:rsidRPr="0011318C">
          <w:rPr>
            <w:rFonts w:ascii="Calibri" w:hAnsi="Calibri" w:cs="Calibri"/>
            <w:sz w:val="22"/>
            <w:szCs w:val="22"/>
            <w:lang w:eastAsia="nl-NL"/>
          </w:rPr>
          <w:t>] op wijkniveau.</w:t>
        </w:r>
      </w:ins>
      <w:bookmarkEnd w:id="22"/>
    </w:p>
    <w:p w14:paraId="3B975AAF" w14:textId="714073C7" w:rsidR="4ABDB94E" w:rsidRPr="0011318C" w:rsidRDefault="4ABDB94E" w:rsidP="0011318C">
      <w:pPr>
        <w:spacing w:after="0" w:line="240" w:lineRule="auto"/>
        <w:rPr>
          <w:rFonts w:ascii="Calibri" w:hAnsi="Calibri" w:cs="Calibri"/>
          <w:sz w:val="22"/>
          <w:szCs w:val="22"/>
          <w:lang w:eastAsia="nl-NL"/>
        </w:rPr>
      </w:pPr>
    </w:p>
    <w:tbl>
      <w:tblPr>
        <w:tblStyle w:val="TableGrid"/>
        <w:tblW w:w="0" w:type="auto"/>
        <w:tblLayout w:type="fixed"/>
        <w:tblLook w:val="06A0" w:firstRow="1" w:lastRow="0" w:firstColumn="1" w:lastColumn="0" w:noHBand="1" w:noVBand="1"/>
      </w:tblPr>
      <w:tblGrid>
        <w:gridCol w:w="9060"/>
      </w:tblGrid>
      <w:tr w:rsidR="11D6D434" w:rsidRPr="0011318C" w14:paraId="1FD4D673" w14:textId="77777777" w:rsidTr="0011318C">
        <w:trPr>
          <w:trHeight w:val="300"/>
        </w:trPr>
        <w:tc>
          <w:tcPr>
            <w:tcW w:w="9060" w:type="dxa"/>
            <w:shd w:val="clear" w:color="auto" w:fill="DAE9F7" w:themeFill="text2" w:themeFillTint="1A"/>
          </w:tcPr>
          <w:p w14:paraId="5EC2E947" w14:textId="60B833EF" w:rsidR="72D69A59" w:rsidRPr="0011318C" w:rsidRDefault="72D69A59" w:rsidP="0011318C">
            <w:pPr>
              <w:rPr>
                <w:ins w:id="29" w:author="Eerden - Vollebregt D.M. van der (Daniëlle)" w:date="2024-08-01T13:01:00Z"/>
                <w:rFonts w:ascii="Calibri" w:hAnsi="Calibri" w:cs="Calibri"/>
                <w:i/>
                <w:iCs/>
                <w:sz w:val="22"/>
                <w:szCs w:val="22"/>
              </w:rPr>
            </w:pPr>
            <w:ins w:id="30" w:author="Eerden - Vollebregt D.M. van der (Daniëlle)" w:date="2024-08-01T13:01:00Z">
              <w:r w:rsidRPr="0011318C">
                <w:rPr>
                  <w:rFonts w:ascii="Calibri" w:hAnsi="Calibri" w:cs="Calibri"/>
                  <w:i/>
                  <w:iCs/>
                  <w:sz w:val="22"/>
                  <w:szCs w:val="22"/>
                </w:rPr>
                <w:t>Wijkregisseur Centrum: ‘Al heel lang en heel breed krijg ik signalen van inwoners, scholen, maatschappelijke partners de vraag naar overzichten van activiteiten dicht bij de inwoners. Dus niet alleen ‘welke organisaties zijn er in mijn wijk?’ maar vooral ‘wat is er te doen in mijn wijk?’</w:t>
              </w:r>
            </w:ins>
          </w:p>
          <w:p w14:paraId="262EB19A" w14:textId="75839997" w:rsidR="72D69A59" w:rsidRPr="0011318C" w:rsidRDefault="72D69A59" w:rsidP="0011318C">
            <w:pPr>
              <w:rPr>
                <w:ins w:id="31" w:author="Eerden - Vollebregt D.M. van der (Daniëlle)" w:date="2024-08-01T13:01:00Z"/>
                <w:rFonts w:ascii="Calibri" w:hAnsi="Calibri" w:cs="Calibri"/>
                <w:i/>
                <w:iCs/>
                <w:sz w:val="22"/>
                <w:szCs w:val="22"/>
              </w:rPr>
            </w:pPr>
            <w:ins w:id="32" w:author="Eerden - Vollebregt D.M. van der (Daniëlle)" w:date="2024-08-01T13:01:00Z">
              <w:r w:rsidRPr="0011318C">
                <w:rPr>
                  <w:rFonts w:ascii="Calibri" w:hAnsi="Calibri" w:cs="Calibri"/>
                  <w:i/>
                  <w:iCs/>
                  <w:sz w:val="22"/>
                  <w:szCs w:val="22"/>
                </w:rPr>
                <w:t xml:space="preserve"> </w:t>
              </w:r>
            </w:ins>
          </w:p>
          <w:p w14:paraId="0D28CAEF" w14:textId="6D6B3024" w:rsidR="72D69A59" w:rsidRPr="0011318C" w:rsidRDefault="72D69A59" w:rsidP="0011318C">
            <w:pPr>
              <w:rPr>
                <w:rFonts w:ascii="Calibri" w:hAnsi="Calibri" w:cs="Calibri"/>
                <w:i/>
                <w:iCs/>
                <w:sz w:val="22"/>
                <w:szCs w:val="22"/>
              </w:rPr>
            </w:pPr>
            <w:ins w:id="33" w:author="Eerden - Vollebregt D.M. van der (Daniëlle)" w:date="2024-08-01T13:01:00Z">
              <w:r w:rsidRPr="0011318C">
                <w:rPr>
                  <w:rFonts w:ascii="Calibri" w:hAnsi="Calibri" w:cs="Calibri"/>
                  <w:i/>
                  <w:iCs/>
                  <w:sz w:val="22"/>
                  <w:szCs w:val="22"/>
                </w:rPr>
                <w:t>Vorige week was ik bij een bijeenkomst in het kader van Zoetermeer 2025 en daar gaven huisartsen hetzelfde signaal af. ‘Eenzame patiënten die nu in de wachtkamer zitten maar beter geholpen zouden zijn met een activiteit in hun buurt/ groep ervaringsdeskundigen in de buurt / informatiebijeenkomst etc.</w:t>
              </w:r>
            </w:ins>
          </w:p>
        </w:tc>
      </w:tr>
    </w:tbl>
    <w:p w14:paraId="4B407B50" w14:textId="2B0AF29A" w:rsidR="4ABDB94E" w:rsidRPr="0011318C" w:rsidRDefault="4ABDB94E" w:rsidP="0011318C">
      <w:pPr>
        <w:spacing w:after="0" w:line="240" w:lineRule="auto"/>
        <w:rPr>
          <w:ins w:id="34" w:author="Eerden - Vollebregt D.M. van der (Daniëlle)" w:date="2024-08-01T13:03:00Z"/>
          <w:rFonts w:ascii="Calibri" w:hAnsi="Calibri" w:cs="Calibri"/>
          <w:sz w:val="22"/>
          <w:szCs w:val="22"/>
          <w:lang w:eastAsia="nl-NL"/>
        </w:rPr>
      </w:pPr>
    </w:p>
    <w:p w14:paraId="7551E820" w14:textId="65587FE3" w:rsidR="4ABDB94E" w:rsidRPr="0011318C" w:rsidRDefault="4ABDB94E" w:rsidP="0011318C">
      <w:pPr>
        <w:spacing w:after="0" w:line="240" w:lineRule="auto"/>
        <w:rPr>
          <w:ins w:id="35" w:author="Eerden - Vollebregt D.M. van der (Daniëlle)" w:date="2024-08-01T13:03:00Z"/>
          <w:rFonts w:ascii="Calibri" w:hAnsi="Calibri" w:cs="Calibri"/>
          <w:sz w:val="22"/>
          <w:szCs w:val="22"/>
          <w:lang w:eastAsia="nl-NL"/>
        </w:rPr>
      </w:pPr>
    </w:p>
    <w:p w14:paraId="571FF984" w14:textId="764F4754" w:rsidR="4ABDB94E" w:rsidRPr="0011318C" w:rsidRDefault="72D69A59" w:rsidP="0011318C">
      <w:pPr>
        <w:spacing w:after="0" w:line="240" w:lineRule="auto"/>
        <w:rPr>
          <w:ins w:id="36" w:author="Eerden - Vollebregt D.M. van der (Daniëlle)" w:date="2024-08-01T13:01:00Z"/>
          <w:rFonts w:ascii="Calibri" w:hAnsi="Calibri" w:cs="Calibri"/>
          <w:i/>
          <w:iCs/>
          <w:sz w:val="22"/>
          <w:szCs w:val="22"/>
          <w:lang w:eastAsia="nl-NL"/>
        </w:rPr>
      </w:pPr>
      <w:bookmarkStart w:id="37" w:name="_Toc101888359"/>
      <w:ins w:id="38" w:author="Eerden - Vollebregt D.M. van der (Daniëlle)" w:date="2024-08-01T13:03:00Z">
        <w:r w:rsidRPr="0011318C">
          <w:rPr>
            <w:rFonts w:ascii="Calibri" w:hAnsi="Calibri" w:cs="Calibri"/>
            <w:i/>
            <w:iCs/>
            <w:sz w:val="22"/>
            <w:szCs w:val="22"/>
            <w:lang w:eastAsia="nl-NL"/>
          </w:rPr>
          <w:t>Doel</w:t>
        </w:r>
        <w:bookmarkEnd w:id="37"/>
        <w:r w:rsidRPr="0011318C">
          <w:rPr>
            <w:rFonts w:ascii="Calibri" w:hAnsi="Calibri" w:cs="Calibri"/>
            <w:i/>
            <w:iCs/>
            <w:sz w:val="22"/>
            <w:szCs w:val="22"/>
            <w:lang w:eastAsia="nl-NL"/>
          </w:rPr>
          <w:t xml:space="preserve"> </w:t>
        </w:r>
      </w:ins>
    </w:p>
    <w:p w14:paraId="1A7F5912" w14:textId="7B620BF2" w:rsidR="4ABDB94E" w:rsidRPr="0011318C" w:rsidRDefault="72D69A59" w:rsidP="20B162E9">
      <w:pPr>
        <w:pStyle w:val="ListParagraph"/>
        <w:numPr>
          <w:ilvl w:val="0"/>
          <w:numId w:val="2"/>
        </w:numPr>
        <w:spacing w:after="0" w:line="240" w:lineRule="auto"/>
        <w:rPr>
          <w:ins w:id="39" w:author="Eerden - Vollebregt D.M. van der (Daniëlle)" w:date="2024-08-01T13:01:00Z"/>
          <w:rFonts w:ascii="Calibri" w:hAnsi="Calibri" w:cs="Calibri"/>
          <w:sz w:val="22"/>
          <w:szCs w:val="22"/>
          <w:lang w:eastAsia="nl-NL"/>
        </w:rPr>
      </w:pPr>
      <w:bookmarkStart w:id="40" w:name="_Toc1731571591"/>
      <w:ins w:id="41" w:author="Eerden - Vollebregt D.M. van der (Daniëlle)" w:date="2024-08-01T13:01:00Z">
        <w:r w:rsidRPr="20B162E9">
          <w:rPr>
            <w:rFonts w:ascii="Calibri" w:hAnsi="Calibri" w:cs="Calibri"/>
            <w:sz w:val="22"/>
            <w:szCs w:val="22"/>
            <w:lang w:eastAsia="nl-NL"/>
          </w:rPr>
          <w:t>In kaart brengen welke websites met aanbod van activiteiten</w:t>
        </w:r>
      </w:ins>
      <w:r w:rsidR="12D15CA4" w:rsidRPr="20B162E9">
        <w:rPr>
          <w:rFonts w:ascii="Calibri" w:hAnsi="Calibri" w:cs="Calibri"/>
          <w:sz w:val="22"/>
          <w:szCs w:val="22"/>
          <w:lang w:eastAsia="nl-NL"/>
        </w:rPr>
        <w:t>/(voorzieningen)</w:t>
      </w:r>
      <w:ins w:id="42" w:author="Eerden - Vollebregt D.M. van der (Daniëlle)" w:date="2024-08-01T13:01:00Z">
        <w:r w:rsidRPr="20B162E9">
          <w:rPr>
            <w:rFonts w:ascii="Calibri" w:hAnsi="Calibri" w:cs="Calibri"/>
            <w:sz w:val="22"/>
            <w:szCs w:val="22"/>
            <w:lang w:eastAsia="nl-NL"/>
          </w:rPr>
          <w:t xml:space="preserve"> er al zijn en hoe deze zich tot elkaar verhouden</w:t>
        </w:r>
        <w:bookmarkEnd w:id="40"/>
      </w:ins>
    </w:p>
    <w:p w14:paraId="2BAC3B8B" w14:textId="62233501" w:rsidR="4ABDB94E" w:rsidRPr="0011318C" w:rsidRDefault="72D69A59" w:rsidP="20B162E9">
      <w:pPr>
        <w:pStyle w:val="ListParagraph"/>
        <w:numPr>
          <w:ilvl w:val="0"/>
          <w:numId w:val="2"/>
        </w:numPr>
        <w:spacing w:after="0" w:line="240" w:lineRule="auto"/>
        <w:rPr>
          <w:ins w:id="43" w:author="Eerden - Vollebregt D.M. van der (Daniëlle)" w:date="2024-08-01T13:01:00Z"/>
          <w:rFonts w:ascii="Calibri" w:hAnsi="Calibri" w:cs="Calibri"/>
          <w:sz w:val="22"/>
          <w:szCs w:val="22"/>
          <w:lang w:eastAsia="nl-NL"/>
        </w:rPr>
      </w:pPr>
      <w:bookmarkStart w:id="44" w:name="_Toc796113509"/>
      <w:ins w:id="45" w:author="Eerden - Vollebregt D.M. van der (Daniëlle)" w:date="2024-08-01T13:01:00Z">
        <w:r w:rsidRPr="20B162E9">
          <w:rPr>
            <w:rFonts w:ascii="Calibri" w:hAnsi="Calibri" w:cs="Calibri"/>
            <w:sz w:val="22"/>
            <w:szCs w:val="22"/>
            <w:lang w:eastAsia="nl-NL"/>
          </w:rPr>
          <w:t xml:space="preserve">In samenspraak met wijkregisseurs, welzijnsorganisaties zoals </w:t>
        </w:r>
        <w:proofErr w:type="spellStart"/>
        <w:r w:rsidRPr="20B162E9">
          <w:rPr>
            <w:rFonts w:ascii="Calibri" w:hAnsi="Calibri" w:cs="Calibri"/>
            <w:sz w:val="22"/>
            <w:szCs w:val="22"/>
            <w:lang w:eastAsia="nl-NL"/>
          </w:rPr>
          <w:t>InZet</w:t>
        </w:r>
        <w:proofErr w:type="spellEnd"/>
        <w:r w:rsidRPr="20B162E9">
          <w:rPr>
            <w:rFonts w:ascii="Calibri" w:hAnsi="Calibri" w:cs="Calibri"/>
            <w:sz w:val="22"/>
            <w:szCs w:val="22"/>
            <w:lang w:eastAsia="nl-NL"/>
          </w:rPr>
          <w:t xml:space="preserve"> </w:t>
        </w:r>
      </w:ins>
      <w:del w:id="46" w:author="Hoorweg E.M. (Edisa)" w:date="2024-08-02T11:08:00Z">
        <w:r w:rsidRPr="20B162E9" w:rsidDel="4ABDB94E">
          <w:rPr>
            <w:rFonts w:ascii="Calibri" w:hAnsi="Calibri" w:cs="Calibri"/>
            <w:sz w:val="22"/>
            <w:szCs w:val="22"/>
            <w:lang w:eastAsia="nl-NL"/>
          </w:rPr>
          <w:delText>en andere betrokken organisaties, zoals de</w:delText>
        </w:r>
      </w:del>
      <w:ins w:id="47" w:author="Hoorweg E.M. (Edisa)" w:date="2024-08-02T11:08:00Z">
        <w:r w:rsidR="522B8228" w:rsidRPr="20B162E9">
          <w:rPr>
            <w:rFonts w:ascii="Calibri" w:hAnsi="Calibri" w:cs="Calibri"/>
            <w:sz w:val="22"/>
            <w:szCs w:val="22"/>
            <w:lang w:eastAsia="nl-NL"/>
          </w:rPr>
          <w:t>maken de</w:t>
        </w:r>
      </w:ins>
      <w:ins w:id="48" w:author="Eerden - Vollebregt D.M. van der (Daniëlle)" w:date="2024-08-01T13:01:00Z">
        <w:r w:rsidRPr="20B162E9">
          <w:rPr>
            <w:rFonts w:ascii="Calibri" w:hAnsi="Calibri" w:cs="Calibri"/>
            <w:sz w:val="22"/>
            <w:szCs w:val="22"/>
            <w:lang w:eastAsia="nl-NL"/>
          </w:rPr>
          <w:t xml:space="preserve"> gemeente en </w:t>
        </w:r>
        <w:proofErr w:type="spellStart"/>
        <w:r w:rsidRPr="20B162E9">
          <w:rPr>
            <w:rFonts w:ascii="Calibri" w:hAnsi="Calibri" w:cs="Calibri"/>
            <w:sz w:val="22"/>
            <w:szCs w:val="22"/>
            <w:lang w:eastAsia="nl-NL"/>
          </w:rPr>
          <w:t>SamenZoetermeerGezond</w:t>
        </w:r>
        <w:proofErr w:type="spellEnd"/>
        <w:r w:rsidRPr="20B162E9">
          <w:rPr>
            <w:rFonts w:ascii="Calibri" w:hAnsi="Calibri" w:cs="Calibri"/>
            <w:sz w:val="22"/>
            <w:szCs w:val="22"/>
            <w:lang w:eastAsia="nl-NL"/>
          </w:rPr>
          <w:t xml:space="preserve"> </w:t>
        </w:r>
      </w:ins>
      <w:del w:id="49" w:author="Hoorweg E.M. (Edisa)" w:date="2024-08-02T11:09:00Z">
        <w:r w:rsidRPr="20B162E9" w:rsidDel="4ABDB94E">
          <w:rPr>
            <w:rFonts w:ascii="Calibri" w:hAnsi="Calibri" w:cs="Calibri"/>
            <w:sz w:val="22"/>
            <w:szCs w:val="22"/>
            <w:lang w:eastAsia="nl-NL"/>
          </w:rPr>
          <w:delText>bepalen</w:delText>
        </w:r>
      </w:del>
      <w:ins w:id="50" w:author="Hoorweg E.M. (Edisa)" w:date="2024-08-02T11:09:00Z">
        <w:r w:rsidR="6FE7E696" w:rsidRPr="20B162E9">
          <w:rPr>
            <w:rFonts w:ascii="Calibri" w:hAnsi="Calibri" w:cs="Calibri"/>
            <w:sz w:val="22"/>
            <w:szCs w:val="22"/>
            <w:lang w:eastAsia="nl-NL"/>
          </w:rPr>
          <w:t>de strategische keuze</w:t>
        </w:r>
      </w:ins>
      <w:ins w:id="51" w:author="Eerden - Vollebregt D.M. van der (Daniëlle)" w:date="2024-08-01T13:01:00Z">
        <w:r w:rsidRPr="20B162E9">
          <w:rPr>
            <w:rFonts w:ascii="Calibri" w:hAnsi="Calibri" w:cs="Calibri"/>
            <w:sz w:val="22"/>
            <w:szCs w:val="22"/>
            <w:lang w:eastAsia="nl-NL"/>
          </w:rPr>
          <w:t xml:space="preserve"> op welke website een dergelijk activiteitenoverzicht voor de inwoner het beste geplaatst kan worden.</w:t>
        </w:r>
        <w:bookmarkEnd w:id="44"/>
      </w:ins>
    </w:p>
    <w:p w14:paraId="635A04A6" w14:textId="70C458BD" w:rsidR="4ABDB94E" w:rsidRPr="0011318C" w:rsidRDefault="72D69A59" w:rsidP="20B162E9">
      <w:pPr>
        <w:pStyle w:val="ListParagraph"/>
        <w:numPr>
          <w:ilvl w:val="0"/>
          <w:numId w:val="2"/>
        </w:numPr>
        <w:spacing w:after="0" w:line="240" w:lineRule="auto"/>
        <w:rPr>
          <w:ins w:id="52" w:author="Eerden - Vollebregt D.M. van der (Daniëlle)" w:date="2024-08-01T13:01:00Z"/>
          <w:rFonts w:ascii="Calibri" w:hAnsi="Calibri" w:cs="Calibri"/>
          <w:sz w:val="22"/>
          <w:szCs w:val="22"/>
          <w:lang w:eastAsia="nl-NL"/>
        </w:rPr>
      </w:pPr>
      <w:bookmarkStart w:id="53" w:name="_Toc1292161657"/>
      <w:ins w:id="54" w:author="Eerden - Vollebregt D.M. van der (Daniëlle)" w:date="2024-08-01T13:01:00Z">
        <w:r w:rsidRPr="20B162E9">
          <w:rPr>
            <w:rFonts w:ascii="Calibri" w:hAnsi="Calibri" w:cs="Calibri"/>
            <w:sz w:val="22"/>
            <w:szCs w:val="22"/>
            <w:lang w:eastAsia="nl-NL"/>
          </w:rPr>
          <w:t>Ontwikkelen van één centraal activiteitenoverzicht</w:t>
        </w:r>
        <w:bookmarkEnd w:id="53"/>
      </w:ins>
    </w:p>
    <w:p w14:paraId="5724E60D" w14:textId="53D737FF" w:rsidR="4ABDB94E" w:rsidRPr="0011318C" w:rsidRDefault="72D69A59" w:rsidP="20B162E9">
      <w:pPr>
        <w:pStyle w:val="ListParagraph"/>
        <w:numPr>
          <w:ilvl w:val="0"/>
          <w:numId w:val="2"/>
        </w:numPr>
        <w:spacing w:after="0" w:line="240" w:lineRule="auto"/>
        <w:rPr>
          <w:ins w:id="55" w:author="Eerden - Vollebregt D.M. van der (Daniëlle)" w:date="2024-08-01T13:01:00Z"/>
          <w:rFonts w:ascii="Calibri" w:hAnsi="Calibri" w:cs="Calibri"/>
          <w:sz w:val="22"/>
          <w:szCs w:val="22"/>
          <w:lang w:eastAsia="nl-NL"/>
        </w:rPr>
      </w:pPr>
      <w:bookmarkStart w:id="56" w:name="_Toc1359422645"/>
      <w:ins w:id="57" w:author="Eerden - Vollebregt D.M. van der (Daniëlle)" w:date="2024-08-01T13:01:00Z">
        <w:r w:rsidRPr="20B162E9">
          <w:rPr>
            <w:rFonts w:ascii="Calibri" w:hAnsi="Calibri" w:cs="Calibri"/>
            <w:sz w:val="22"/>
            <w:szCs w:val="22"/>
            <w:lang w:eastAsia="nl-NL"/>
          </w:rPr>
          <w:t>Het inrichten van het structurele beheer van het activiteitenoverzicht.</w:t>
        </w:r>
        <w:bookmarkEnd w:id="56"/>
      </w:ins>
    </w:p>
    <w:p w14:paraId="768CE7A7" w14:textId="2CC2C301" w:rsidR="4ABDB94E" w:rsidRPr="0011318C" w:rsidRDefault="4ABDB94E" w:rsidP="0011318C">
      <w:pPr>
        <w:spacing w:after="0" w:line="240" w:lineRule="auto"/>
        <w:rPr>
          <w:ins w:id="58" w:author="Eerden - Vollebregt D.M. van der (Daniëlle)" w:date="2024-08-01T13:01:00Z"/>
          <w:rFonts w:ascii="Calibri" w:hAnsi="Calibri" w:cs="Calibri"/>
          <w:sz w:val="22"/>
          <w:szCs w:val="22"/>
          <w:lang w:eastAsia="nl-NL"/>
        </w:rPr>
      </w:pPr>
    </w:p>
    <w:p w14:paraId="1FA95869" w14:textId="6AF6263D" w:rsidR="4ABDB94E" w:rsidRPr="0011318C" w:rsidRDefault="4ABDB94E" w:rsidP="0011318C">
      <w:pPr>
        <w:spacing w:after="0" w:line="240" w:lineRule="auto"/>
        <w:rPr>
          <w:ins w:id="59" w:author="Eerden - Vollebregt D.M. van der (Daniëlle)" w:date="2024-08-01T13:04:00Z"/>
          <w:rFonts w:ascii="Calibri" w:hAnsi="Calibri" w:cs="Calibri"/>
          <w:sz w:val="22"/>
          <w:szCs w:val="22"/>
          <w:lang w:eastAsia="nl-NL"/>
        </w:rPr>
      </w:pPr>
    </w:p>
    <w:p w14:paraId="72497276" w14:textId="2CA49434" w:rsidR="4ABDB94E" w:rsidRPr="0011318C" w:rsidRDefault="72D69A59" w:rsidP="0011318C">
      <w:pPr>
        <w:spacing w:after="0" w:line="240" w:lineRule="auto"/>
        <w:rPr>
          <w:ins w:id="60" w:author="Eerden - Vollebregt D.M. van der (Daniëlle)" w:date="2024-08-01T13:04:00Z"/>
          <w:rFonts w:ascii="Calibri" w:hAnsi="Calibri" w:cs="Calibri"/>
          <w:i/>
          <w:iCs/>
          <w:sz w:val="22"/>
          <w:szCs w:val="22"/>
          <w:lang w:eastAsia="nl-NL"/>
        </w:rPr>
      </w:pPr>
      <w:bookmarkStart w:id="61" w:name="_Toc69988760"/>
      <w:ins w:id="62" w:author="Eerden - Vollebregt D.M. van der (Daniëlle)" w:date="2024-08-01T13:04:00Z">
        <w:r w:rsidRPr="0011318C">
          <w:rPr>
            <w:rFonts w:ascii="Calibri" w:hAnsi="Calibri" w:cs="Calibri"/>
            <w:i/>
            <w:iCs/>
            <w:sz w:val="22"/>
            <w:szCs w:val="22"/>
            <w:lang w:eastAsia="nl-NL"/>
          </w:rPr>
          <w:t>Resultaat</w:t>
        </w:r>
        <w:bookmarkEnd w:id="61"/>
        <w:r w:rsidRPr="0011318C">
          <w:rPr>
            <w:rFonts w:ascii="Calibri" w:hAnsi="Calibri" w:cs="Calibri"/>
            <w:i/>
            <w:iCs/>
            <w:sz w:val="22"/>
            <w:szCs w:val="22"/>
            <w:lang w:eastAsia="nl-NL"/>
          </w:rPr>
          <w:t xml:space="preserve"> </w:t>
        </w:r>
      </w:ins>
    </w:p>
    <w:p w14:paraId="7B1B156B" w14:textId="69833FD6" w:rsidR="00D92B4A" w:rsidRDefault="72D69A59" w:rsidP="00D92B4A">
      <w:pPr>
        <w:spacing w:after="0" w:line="240" w:lineRule="auto"/>
        <w:rPr>
          <w:rFonts w:ascii="Calibri" w:eastAsia="Calibri" w:hAnsi="Calibri" w:cs="Calibri"/>
          <w:b/>
          <w:bCs/>
          <w:color w:val="0F4761" w:themeColor="accent1" w:themeShade="BF"/>
          <w:sz w:val="26"/>
          <w:szCs w:val="26"/>
        </w:rPr>
      </w:pPr>
      <w:bookmarkStart w:id="63" w:name="_Toc208083089"/>
      <w:commentRangeStart w:id="64"/>
      <w:commentRangeStart w:id="65"/>
      <w:commentRangeStart w:id="66"/>
      <w:ins w:id="67" w:author="Eerden - Vollebregt D.M. van der (Daniëlle)" w:date="2024-08-01T13:04:00Z">
        <w:r w:rsidRPr="7CB526EB">
          <w:rPr>
            <w:rFonts w:ascii="Calibri" w:hAnsi="Calibri" w:cs="Calibri"/>
            <w:sz w:val="22"/>
            <w:szCs w:val="22"/>
            <w:lang w:eastAsia="nl-NL"/>
          </w:rPr>
          <w:lastRenderedPageBreak/>
          <w:t>Eén</w:t>
        </w:r>
      </w:ins>
      <w:commentRangeEnd w:id="64"/>
      <w:r>
        <w:commentReference w:id="64"/>
      </w:r>
      <w:ins w:id="68" w:author="Eerden - Vollebregt D.M. van der (Daniëlle)" w:date="2024-08-01T13:04:00Z">
        <w:r w:rsidRPr="7CB526EB">
          <w:rPr>
            <w:rFonts w:ascii="Calibri" w:hAnsi="Calibri" w:cs="Calibri"/>
            <w:sz w:val="22"/>
            <w:szCs w:val="22"/>
            <w:lang w:eastAsia="nl-NL"/>
          </w:rPr>
          <w:t xml:space="preserve"> centrale website,</w:t>
        </w:r>
      </w:ins>
      <w:ins w:id="69" w:author="Eerden - Vollebregt D.M. van der (Daniëlle)" w:date="2024-08-01T13:05:00Z">
        <w:r w:rsidRPr="7CB526EB">
          <w:rPr>
            <w:rFonts w:ascii="Calibri" w:hAnsi="Calibri" w:cs="Calibri"/>
            <w:sz w:val="22"/>
            <w:szCs w:val="22"/>
            <w:lang w:eastAsia="nl-NL"/>
          </w:rPr>
          <w:t xml:space="preserve"> beheerd door de gemeente, waar </w:t>
        </w:r>
      </w:ins>
      <w:ins w:id="70" w:author="Hoorweg E.M. (Edisa)" w:date="2024-08-02T11:02:00Z">
        <w:r w:rsidR="6FB5FE78" w:rsidRPr="7CB526EB">
          <w:rPr>
            <w:rFonts w:ascii="Calibri" w:hAnsi="Calibri" w:cs="Calibri"/>
            <w:sz w:val="22"/>
            <w:szCs w:val="22"/>
            <w:lang w:eastAsia="nl-NL"/>
          </w:rPr>
          <w:t>á</w:t>
        </w:r>
      </w:ins>
      <w:del w:id="71" w:author="Hoorweg E.M. (Edisa)" w:date="2024-08-02T11:02:00Z">
        <w:r w:rsidRPr="7CB526EB" w:rsidDel="4ABDB94E">
          <w:rPr>
            <w:rFonts w:ascii="Calibri" w:hAnsi="Calibri" w:cs="Calibri"/>
            <w:sz w:val="22"/>
            <w:szCs w:val="22"/>
            <w:lang w:eastAsia="nl-NL"/>
          </w:rPr>
          <w:delText>a</w:delText>
        </w:r>
      </w:del>
      <w:ins w:id="72" w:author="Eerden - Vollebregt D.M. van der (Daniëlle)" w:date="2024-08-01T13:05:00Z">
        <w:r w:rsidRPr="7CB526EB">
          <w:rPr>
            <w:rFonts w:ascii="Calibri" w:hAnsi="Calibri" w:cs="Calibri"/>
            <w:sz w:val="22"/>
            <w:szCs w:val="22"/>
            <w:lang w:eastAsia="nl-NL"/>
          </w:rPr>
          <w:t>lle activiteiten [en voorzieningen?] voor inwoners van Zoetermeer te vinden zijn</w:t>
        </w:r>
      </w:ins>
      <w:commentRangeEnd w:id="65"/>
      <w:r>
        <w:commentReference w:id="65"/>
      </w:r>
      <w:commentRangeEnd w:id="66"/>
      <w:r>
        <w:commentReference w:id="66"/>
      </w:r>
      <w:ins w:id="73" w:author="Eerden - Vollebregt D.M. van der (Daniëlle)" w:date="2024-08-01T13:05:00Z">
        <w:r w:rsidRPr="7CB526EB">
          <w:rPr>
            <w:rFonts w:ascii="Calibri" w:hAnsi="Calibri" w:cs="Calibri"/>
            <w:sz w:val="22"/>
            <w:szCs w:val="22"/>
            <w:lang w:eastAsia="nl-NL"/>
          </w:rPr>
          <w:t>.</w:t>
        </w:r>
      </w:ins>
      <w:ins w:id="74" w:author="Hoorweg E.M. (Edisa)" w:date="2024-08-02T11:02:00Z">
        <w:r w:rsidR="1684BE9B" w:rsidRPr="7CB526EB">
          <w:rPr>
            <w:rFonts w:ascii="Calibri" w:hAnsi="Calibri" w:cs="Calibri"/>
            <w:sz w:val="22"/>
            <w:szCs w:val="22"/>
            <w:lang w:eastAsia="nl-NL"/>
          </w:rPr>
          <w:t xml:space="preserve"> </w:t>
        </w:r>
        <w:r w:rsidR="50A90220" w:rsidRPr="7CB526EB">
          <w:rPr>
            <w:rFonts w:ascii="Calibri" w:hAnsi="Calibri" w:cs="Calibri"/>
            <w:sz w:val="22"/>
            <w:szCs w:val="22"/>
            <w:lang w:eastAsia="nl-NL"/>
          </w:rPr>
          <w:t>Het activiteitenoverzicht met gezonde activiteiten</w:t>
        </w:r>
      </w:ins>
      <w:ins w:id="75" w:author="Hoorweg E.M. (Edisa)" w:date="2024-08-02T11:03:00Z">
        <w:r w:rsidR="50A90220" w:rsidRPr="7CB526EB">
          <w:rPr>
            <w:rFonts w:ascii="Calibri" w:hAnsi="Calibri" w:cs="Calibri"/>
            <w:sz w:val="22"/>
            <w:szCs w:val="22"/>
            <w:lang w:eastAsia="nl-NL"/>
          </w:rPr>
          <w:t xml:space="preserve"> op de website van </w:t>
        </w:r>
        <w:proofErr w:type="spellStart"/>
        <w:r w:rsidR="50A90220" w:rsidRPr="7CB526EB">
          <w:rPr>
            <w:rFonts w:ascii="Calibri" w:hAnsi="Calibri" w:cs="Calibri"/>
            <w:sz w:val="22"/>
            <w:szCs w:val="22"/>
            <w:lang w:eastAsia="nl-NL"/>
          </w:rPr>
          <w:t>SamenZoeterMeerGezond</w:t>
        </w:r>
      </w:ins>
      <w:proofErr w:type="spellEnd"/>
      <w:ins w:id="76" w:author="Hoorweg E.M. (Edisa)" w:date="2024-08-02T11:02:00Z">
        <w:r w:rsidR="50A90220" w:rsidRPr="7CB526EB">
          <w:rPr>
            <w:rFonts w:ascii="Calibri" w:hAnsi="Calibri" w:cs="Calibri"/>
            <w:sz w:val="22"/>
            <w:szCs w:val="22"/>
            <w:lang w:eastAsia="nl-NL"/>
          </w:rPr>
          <w:t xml:space="preserve"> kan ge</w:t>
        </w:r>
      </w:ins>
      <w:ins w:id="77" w:author="Hoorweg E.M. (Edisa)" w:date="2024-08-02T11:03:00Z">
        <w:r w:rsidR="50A90220" w:rsidRPr="7CB526EB">
          <w:rPr>
            <w:rFonts w:ascii="Calibri" w:hAnsi="Calibri" w:cs="Calibri"/>
            <w:sz w:val="22"/>
            <w:szCs w:val="22"/>
            <w:lang w:eastAsia="nl-NL"/>
          </w:rPr>
          <w:t>vuld worden vanuit het centrale activiteitenoverzicht</w:t>
        </w:r>
      </w:ins>
      <w:ins w:id="78" w:author="Hoorweg E.M. (Edisa)" w:date="2024-08-02T11:14:00Z">
        <w:r w:rsidR="791AF345" w:rsidRPr="7CB526EB">
          <w:rPr>
            <w:rFonts w:ascii="Calibri" w:hAnsi="Calibri" w:cs="Calibri"/>
            <w:sz w:val="22"/>
            <w:szCs w:val="22"/>
            <w:lang w:eastAsia="nl-NL"/>
          </w:rPr>
          <w:t xml:space="preserve"> met álle activiteiten</w:t>
        </w:r>
      </w:ins>
      <w:ins w:id="79" w:author="Hoorweg E.M. (Edisa)" w:date="2024-08-02T11:03:00Z">
        <w:r w:rsidR="50A90220" w:rsidRPr="7CB526EB">
          <w:rPr>
            <w:rFonts w:ascii="Calibri" w:hAnsi="Calibri" w:cs="Calibri"/>
            <w:sz w:val="22"/>
            <w:szCs w:val="22"/>
            <w:lang w:eastAsia="nl-NL"/>
          </w:rPr>
          <w:t xml:space="preserve"> op de website van de gemeente.</w:t>
        </w:r>
        <w:bookmarkEnd w:id="63"/>
        <w:r w:rsidR="50A90220" w:rsidRPr="7CB526EB">
          <w:rPr>
            <w:rFonts w:ascii="Calibri" w:hAnsi="Calibri" w:cs="Calibri"/>
            <w:sz w:val="22"/>
            <w:szCs w:val="22"/>
            <w:lang w:eastAsia="nl-NL"/>
          </w:rPr>
          <w:t xml:space="preserve"> </w:t>
        </w:r>
      </w:ins>
      <w:bookmarkStart w:id="80" w:name="_Toc173738072"/>
      <w:r w:rsidRPr="7CB526EB">
        <w:rPr>
          <w:rFonts w:ascii="Calibri" w:eastAsia="Calibri" w:hAnsi="Calibri" w:cs="Calibri"/>
          <w:b/>
          <w:bCs/>
          <w:sz w:val="26"/>
          <w:szCs w:val="26"/>
        </w:rPr>
        <w:br w:type="page"/>
      </w:r>
    </w:p>
    <w:p w14:paraId="354EBFE1" w14:textId="36D09619" w:rsidR="4ABDB94E" w:rsidRDefault="68C97527" w:rsidP="11D6D434">
      <w:pPr>
        <w:pStyle w:val="Heading1"/>
        <w:keepNext w:val="0"/>
        <w:keepLines w:val="0"/>
        <w:rPr>
          <w:rFonts w:ascii="Calibri" w:eastAsia="Calibri" w:hAnsi="Calibri" w:cs="Calibri"/>
          <w:b/>
          <w:bCs/>
          <w:color w:val="2F5496"/>
          <w:sz w:val="26"/>
          <w:szCs w:val="26"/>
          <w:lang w:eastAsia="nl-NL"/>
        </w:rPr>
      </w:pPr>
      <w:r w:rsidRPr="11D6D434">
        <w:rPr>
          <w:rFonts w:ascii="Calibri" w:eastAsia="Calibri" w:hAnsi="Calibri" w:cs="Calibri"/>
          <w:b/>
          <w:bCs/>
          <w:sz w:val="26"/>
          <w:szCs w:val="26"/>
        </w:rPr>
        <w:lastRenderedPageBreak/>
        <w:t>Hoofdstuk 2 SamenZoeterMeerGezond.nl</w:t>
      </w:r>
      <w:bookmarkEnd w:id="80"/>
    </w:p>
    <w:p w14:paraId="6416271E" w14:textId="05DBEF93" w:rsidR="4ABDB94E" w:rsidRDefault="4ABDB94E" w:rsidP="11D6D434">
      <w:pPr>
        <w:shd w:val="clear" w:color="auto" w:fill="FFFFFF" w:themeFill="background1"/>
        <w:spacing w:after="0" w:line="240" w:lineRule="auto"/>
        <w:outlineLvl w:val="1"/>
        <w:rPr>
          <w:rFonts w:ascii="Calibri" w:eastAsia="Calibri" w:hAnsi="Calibri" w:cs="Calibri"/>
          <w:sz w:val="22"/>
          <w:szCs w:val="22"/>
          <w:lang w:eastAsia="nl-NL"/>
        </w:rPr>
      </w:pPr>
    </w:p>
    <w:p w14:paraId="0CE45766" w14:textId="283B68ED" w:rsidR="4ABDB94E" w:rsidRDefault="18CA1DE7" w:rsidP="11D6D434">
      <w:pPr>
        <w:shd w:val="clear" w:color="auto" w:fill="FFFFFF" w:themeFill="background1"/>
        <w:spacing w:after="0" w:line="240" w:lineRule="auto"/>
        <w:rPr>
          <w:ins w:id="81" w:author="Eerden - Vollebregt D.M. van der (Daniëlle)" w:date="2024-08-01T13:30:00Z"/>
          <w:rFonts w:ascii="Calibri" w:eastAsia="Calibri" w:hAnsi="Calibri" w:cs="Calibri"/>
          <w:color w:val="424242"/>
          <w:sz w:val="22"/>
          <w:szCs w:val="22"/>
          <w:lang w:eastAsia="nl-NL"/>
        </w:rPr>
      </w:pPr>
      <w:ins w:id="82" w:author="Eerden - Vollebregt D.M. van der (Daniëlle)" w:date="2024-08-01T13:30:00Z">
        <w:r w:rsidRPr="11D6D434">
          <w:rPr>
            <w:rFonts w:ascii="Calibri" w:eastAsia="Calibri" w:hAnsi="Calibri" w:cs="Calibri"/>
            <w:color w:val="424242"/>
            <w:sz w:val="22"/>
            <w:szCs w:val="22"/>
            <w:lang w:eastAsia="nl-NL"/>
          </w:rPr>
          <w:t xml:space="preserve">Vanuit de actielijn Preventie, thema Positieve Gezondheid is begin 2024 een beweging in gang gezet om </w:t>
        </w:r>
        <w:proofErr w:type="spellStart"/>
        <w:r w:rsidRPr="11D6D434">
          <w:rPr>
            <w:rFonts w:ascii="Calibri" w:eastAsia="Calibri" w:hAnsi="Calibri" w:cs="Calibri"/>
            <w:color w:val="424242"/>
            <w:sz w:val="22"/>
            <w:szCs w:val="22"/>
            <w:lang w:eastAsia="nl-NL"/>
          </w:rPr>
          <w:t>Zoetermeerders</w:t>
        </w:r>
        <w:proofErr w:type="spellEnd"/>
        <w:r w:rsidRPr="11D6D434">
          <w:rPr>
            <w:rFonts w:ascii="Calibri" w:eastAsia="Calibri" w:hAnsi="Calibri" w:cs="Calibri"/>
            <w:color w:val="424242"/>
            <w:sz w:val="22"/>
            <w:szCs w:val="22"/>
            <w:lang w:eastAsia="nl-NL"/>
          </w:rPr>
          <w:t xml:space="preserve"> (en professionals) meer bewust te maken van de principes van Positieve Gezondheid en om eigen regie op gezond leven te stimuleren. Ondersteunend aan deze beweging is een website ingericht voor een community en het daarmee het creëren van een portaal om Positieve gezondheid te stimuleren. Voor het inrichten en beheren van de website is een redactieraad op opgericht die de content van de website en sociale media bepaalt en bijhoudt aan de hand van een contentkalender.</w:t>
        </w:r>
      </w:ins>
      <w:r w:rsidR="2B4866A6" w:rsidRPr="11D6D434">
        <w:rPr>
          <w:rFonts w:ascii="Calibri" w:eastAsia="Calibri" w:hAnsi="Calibri" w:cs="Calibri"/>
          <w:color w:val="424242"/>
          <w:sz w:val="22"/>
          <w:szCs w:val="22"/>
          <w:lang w:eastAsia="nl-NL"/>
        </w:rPr>
        <w:t xml:space="preserve"> </w:t>
      </w:r>
      <w:ins w:id="83" w:author="Hoorweg E.M. (Edisa)" w:date="2024-08-02T11:20:00Z">
        <w:r w:rsidR="4388716E" w:rsidRPr="11D6D434">
          <w:rPr>
            <w:rFonts w:ascii="Calibri" w:eastAsia="Calibri" w:hAnsi="Calibri" w:cs="Calibri"/>
            <w:color w:val="424242"/>
            <w:sz w:val="22"/>
            <w:szCs w:val="22"/>
            <w:lang w:eastAsia="nl-NL"/>
          </w:rPr>
          <w:t xml:space="preserve">Naast de redactieraad is er een ontwikkelteam </w:t>
        </w:r>
      </w:ins>
      <w:ins w:id="84" w:author="Eerden - Vollebregt D.M. van der (Daniëlle)" w:date="2024-08-01T13:30:00Z">
        <w:del w:id="85" w:author="Hoorweg E.M. (Edisa)" w:date="2024-08-02T11:21:00Z">
          <w:r w:rsidR="4ABDB94E" w:rsidRPr="11D6D434" w:rsidDel="18CA1DE7">
            <w:rPr>
              <w:rFonts w:ascii="Calibri" w:eastAsia="Calibri" w:hAnsi="Calibri" w:cs="Calibri"/>
              <w:color w:val="424242"/>
              <w:sz w:val="22"/>
              <w:szCs w:val="22"/>
              <w:lang w:eastAsia="nl-NL"/>
            </w:rPr>
            <w:delText>Daarnaast bedenkt en implementeert dit team (met uitbreiding van een communitymanager en ontwikkelaar)</w:delText>
          </w:r>
        </w:del>
      </w:ins>
      <w:ins w:id="86" w:author="Hoorweg E.M. (Edisa)" w:date="2024-08-02T11:21:00Z">
        <w:r w:rsidR="4A51A627" w:rsidRPr="11D6D434">
          <w:rPr>
            <w:rFonts w:ascii="Calibri" w:eastAsia="Calibri" w:hAnsi="Calibri" w:cs="Calibri"/>
            <w:color w:val="424242"/>
            <w:sz w:val="22"/>
            <w:szCs w:val="22"/>
            <w:lang w:eastAsia="nl-NL"/>
          </w:rPr>
          <w:t xml:space="preserve"> </w:t>
        </w:r>
      </w:ins>
      <w:ins w:id="87" w:author="Eerden - Vollebregt D.M. van der (Daniëlle)" w:date="2024-08-01T13:30:00Z">
        <w:del w:id="88" w:author="Hoorweg E.M. (Edisa)" w:date="2024-08-02T11:22:00Z">
          <w:r w:rsidR="4ABDB94E" w:rsidRPr="11D6D434" w:rsidDel="18CA1DE7">
            <w:rPr>
              <w:rFonts w:ascii="Calibri" w:eastAsia="Calibri" w:hAnsi="Calibri" w:cs="Calibri"/>
              <w:color w:val="424242"/>
              <w:sz w:val="22"/>
              <w:szCs w:val="22"/>
              <w:lang w:eastAsia="nl-NL"/>
            </w:rPr>
            <w:delText xml:space="preserve"> nieuwe </w:delText>
          </w:r>
        </w:del>
      </w:ins>
      <w:ins w:id="89" w:author="Hoorweg E.M. (Edisa)" w:date="2024-08-02T11:22:00Z">
        <w:r w:rsidR="24550913" w:rsidRPr="11D6D434">
          <w:rPr>
            <w:rFonts w:ascii="Calibri" w:eastAsia="Calibri" w:hAnsi="Calibri" w:cs="Calibri"/>
            <w:color w:val="424242"/>
            <w:sz w:val="22"/>
            <w:szCs w:val="22"/>
            <w:lang w:eastAsia="nl-NL"/>
          </w:rPr>
          <w:t xml:space="preserve">dat keuzes maakt over en werkt aan </w:t>
        </w:r>
      </w:ins>
      <w:ins w:id="90" w:author="Hoorweg E.M. (Edisa)" w:date="2024-08-02T11:21:00Z">
        <w:r w:rsidR="189806AE" w:rsidRPr="11D6D434">
          <w:rPr>
            <w:rFonts w:ascii="Calibri" w:eastAsia="Calibri" w:hAnsi="Calibri" w:cs="Calibri"/>
            <w:color w:val="424242"/>
            <w:sz w:val="22"/>
            <w:szCs w:val="22"/>
            <w:lang w:eastAsia="nl-NL"/>
          </w:rPr>
          <w:t xml:space="preserve">de </w:t>
        </w:r>
      </w:ins>
      <w:ins w:id="91" w:author="Eerden - Vollebregt D.M. van der (Daniëlle)" w:date="2024-08-01T13:30:00Z">
        <w:r w:rsidRPr="11D6D434">
          <w:rPr>
            <w:rFonts w:ascii="Calibri" w:eastAsia="Calibri" w:hAnsi="Calibri" w:cs="Calibri"/>
            <w:color w:val="424242"/>
            <w:sz w:val="22"/>
            <w:szCs w:val="22"/>
            <w:lang w:eastAsia="nl-NL"/>
          </w:rPr>
          <w:t>functionaliteiten</w:t>
        </w:r>
      </w:ins>
      <w:ins w:id="92" w:author="Hoorweg E.M. (Edisa)" w:date="2024-08-02T11:21:00Z">
        <w:r w:rsidR="79800BC1" w:rsidRPr="11D6D434">
          <w:rPr>
            <w:rFonts w:ascii="Calibri" w:eastAsia="Calibri" w:hAnsi="Calibri" w:cs="Calibri"/>
            <w:color w:val="424242"/>
            <w:sz w:val="22"/>
            <w:szCs w:val="22"/>
            <w:lang w:eastAsia="nl-NL"/>
          </w:rPr>
          <w:t xml:space="preserve"> van de website</w:t>
        </w:r>
      </w:ins>
      <w:ins w:id="93" w:author="Eerden - Vollebregt D.M. van der (Daniëlle)" w:date="2024-08-01T13:30:00Z">
        <w:r w:rsidRPr="11D6D434">
          <w:rPr>
            <w:rFonts w:ascii="Calibri" w:eastAsia="Calibri" w:hAnsi="Calibri" w:cs="Calibri"/>
            <w:color w:val="424242"/>
            <w:sz w:val="22"/>
            <w:szCs w:val="22"/>
            <w:lang w:eastAsia="nl-NL"/>
          </w:rPr>
          <w:t>. Hiervoor is het de bedoeling gebruik te maken van burgerparticipatie, waardoor er aan gebruiker-gedreven ontwikkeling wordt gedaan.</w:t>
        </w:r>
        <w:r w:rsidRPr="11D6D434">
          <w:rPr>
            <w:rFonts w:ascii="Calibri" w:eastAsia="Calibri" w:hAnsi="Calibri" w:cs="Calibri"/>
            <w:sz w:val="22"/>
            <w:szCs w:val="22"/>
            <w:lang w:eastAsia="nl-NL"/>
          </w:rPr>
          <w:t xml:space="preserve"> </w:t>
        </w:r>
      </w:ins>
    </w:p>
    <w:p w14:paraId="3E60AD9D" w14:textId="3755A36A" w:rsidR="4ABDB94E" w:rsidRDefault="4ABDB94E" w:rsidP="11D6D434">
      <w:pPr>
        <w:shd w:val="clear" w:color="auto" w:fill="FFFFFF" w:themeFill="background1"/>
        <w:spacing w:after="0" w:line="240" w:lineRule="auto"/>
        <w:outlineLvl w:val="1"/>
        <w:rPr>
          <w:rFonts w:ascii="Calibri" w:eastAsia="Calibri" w:hAnsi="Calibri" w:cs="Calibri"/>
          <w:sz w:val="22"/>
          <w:szCs w:val="22"/>
          <w:lang w:eastAsia="nl-NL"/>
        </w:rPr>
      </w:pPr>
    </w:p>
    <w:p w14:paraId="68D97D5B" w14:textId="7B4FA6CD" w:rsidR="4ABDB94E" w:rsidRDefault="3BF9E9F1" w:rsidP="11D6D434">
      <w:pPr>
        <w:pStyle w:val="Heading2"/>
        <w:keepNext w:val="0"/>
        <w:keepLines w:val="0"/>
        <w:rPr>
          <w:rFonts w:ascii="Calibri" w:eastAsia="Calibri" w:hAnsi="Calibri" w:cs="Calibri"/>
          <w:b/>
          <w:bCs/>
          <w:sz w:val="22"/>
          <w:szCs w:val="22"/>
          <w:lang w:eastAsia="nl-NL"/>
        </w:rPr>
      </w:pPr>
      <w:bookmarkStart w:id="94" w:name="_Toc173738073"/>
      <w:ins w:id="95" w:author="Eerden - Vollebregt D.M. van der (Daniëlle)" w:date="2024-08-01T13:35:00Z">
        <w:r w:rsidRPr="0011318C">
          <w:rPr>
            <w:rFonts w:ascii="Calibri" w:eastAsia="Calibri" w:hAnsi="Calibri" w:cs="Calibri"/>
            <w:b/>
            <w:bCs/>
            <w:sz w:val="22"/>
            <w:szCs w:val="22"/>
          </w:rPr>
          <w:t>2.1 Rollen</w:t>
        </w:r>
        <w:r w:rsidRPr="11D6D434">
          <w:rPr>
            <w:rFonts w:ascii="Calibri" w:eastAsia="Calibri" w:hAnsi="Calibri" w:cs="Calibri"/>
            <w:b/>
            <w:bCs/>
            <w:sz w:val="22"/>
            <w:szCs w:val="22"/>
          </w:rPr>
          <w:t xml:space="preserve"> binnen </w:t>
        </w:r>
        <w:r w:rsidRPr="0011318C">
          <w:rPr>
            <w:rFonts w:ascii="Calibri" w:eastAsia="Calibri" w:hAnsi="Calibri" w:cs="Calibri"/>
            <w:b/>
            <w:bCs/>
            <w:sz w:val="22"/>
            <w:szCs w:val="22"/>
          </w:rPr>
          <w:t>SamenZoetermeerGezond.nl</w:t>
        </w:r>
      </w:ins>
      <w:bookmarkEnd w:id="94"/>
    </w:p>
    <w:p w14:paraId="1C6C5AC2" w14:textId="77777777" w:rsidR="00D92B4A" w:rsidRDefault="00D92B4A" w:rsidP="11D6D434">
      <w:pPr>
        <w:spacing w:after="0" w:line="240" w:lineRule="auto"/>
        <w:rPr>
          <w:rFonts w:ascii="Calibri" w:eastAsia="Calibri" w:hAnsi="Calibri" w:cs="Calibri"/>
          <w:b/>
          <w:bCs/>
          <w:i/>
          <w:iCs/>
          <w:color w:val="2F5496"/>
          <w:sz w:val="26"/>
          <w:szCs w:val="26"/>
          <w:lang w:eastAsia="nl-NL"/>
        </w:rPr>
      </w:pPr>
    </w:p>
    <w:p w14:paraId="0A59C33A" w14:textId="4F12B9BD" w:rsidR="4ABDB94E" w:rsidRDefault="3BF9E9F1" w:rsidP="11D6D434">
      <w:pPr>
        <w:spacing w:after="0" w:line="240" w:lineRule="auto"/>
        <w:rPr>
          <w:rFonts w:ascii="Calibri" w:eastAsia="Calibri" w:hAnsi="Calibri" w:cs="Calibri"/>
          <w:b/>
          <w:bCs/>
          <w:color w:val="2F5496"/>
          <w:sz w:val="26"/>
          <w:szCs w:val="26"/>
          <w:lang w:eastAsia="nl-NL"/>
        </w:rPr>
      </w:pPr>
      <w:r w:rsidRPr="11D6D434">
        <w:rPr>
          <w:rFonts w:ascii="Calibri" w:eastAsia="Calibri" w:hAnsi="Calibri" w:cs="Calibri"/>
          <w:b/>
          <w:bCs/>
          <w:i/>
          <w:iCs/>
          <w:color w:val="2F5496"/>
          <w:sz w:val="26"/>
          <w:szCs w:val="26"/>
          <w:lang w:eastAsia="nl-NL"/>
        </w:rPr>
        <w:t xml:space="preserve">Redactie(raad) </w:t>
      </w:r>
    </w:p>
    <w:p w14:paraId="05D93E07" w14:textId="19406B2A" w:rsidR="4ABDB94E" w:rsidRPr="0011318C" w:rsidRDefault="5339D4E7" w:rsidP="0011318C">
      <w:pPr>
        <w:spacing w:after="0" w:line="240" w:lineRule="auto"/>
        <w:rPr>
          <w:ins w:id="96" w:author="Eerden - Vollebregt D.M. van der (Daniëlle)" w:date="2024-08-01T13:39:00Z"/>
          <w:rFonts w:ascii="Calibri" w:hAnsi="Calibri" w:cs="Calibri"/>
          <w:i/>
          <w:iCs/>
          <w:sz w:val="22"/>
          <w:szCs w:val="22"/>
          <w:lang w:eastAsia="nl-NL"/>
        </w:rPr>
      </w:pPr>
      <w:bookmarkStart w:id="97" w:name="_Toc268417994"/>
      <w:ins w:id="98" w:author="Eerden - Vollebregt D.M. van der (Daniëlle)" w:date="2024-08-01T13:37:00Z">
        <w:r w:rsidRPr="0011318C">
          <w:rPr>
            <w:rFonts w:ascii="Calibri" w:hAnsi="Calibri" w:cs="Calibri"/>
            <w:sz w:val="22"/>
            <w:szCs w:val="22"/>
            <w:lang w:eastAsia="nl-NL"/>
          </w:rPr>
          <w:t>Doel: contentcreatie, beheer en plaatsing van content</w:t>
        </w:r>
      </w:ins>
      <w:r w:rsidR="3BF9E9F1" w:rsidRPr="0011318C">
        <w:rPr>
          <w:rFonts w:ascii="Calibri" w:hAnsi="Calibri" w:cs="Calibri"/>
          <w:i/>
          <w:iCs/>
          <w:sz w:val="22"/>
          <w:szCs w:val="22"/>
          <w:lang w:eastAsia="nl-NL"/>
        </w:rPr>
        <w:t> </w:t>
      </w:r>
      <w:ins w:id="99" w:author="Eerden - Vollebregt D.M. van der (Daniëlle)" w:date="2024-08-01T13:39:00Z">
        <w:r w:rsidR="4ABDB94E" w:rsidRPr="0011318C">
          <w:rPr>
            <w:rFonts w:ascii="Calibri" w:hAnsi="Calibri" w:cs="Calibri"/>
            <w:sz w:val="22"/>
            <w:szCs w:val="22"/>
          </w:rPr>
          <w:br/>
        </w:r>
        <w:bookmarkEnd w:id="97"/>
      </w:ins>
    </w:p>
    <w:p w14:paraId="2B332B65" w14:textId="0CC20105" w:rsidR="4ABDB94E" w:rsidRPr="0011318C" w:rsidRDefault="6B38878E" w:rsidP="0011318C">
      <w:pPr>
        <w:spacing w:after="0" w:line="240" w:lineRule="auto"/>
        <w:rPr>
          <w:ins w:id="100" w:author="Eerden - Vollebregt D.M. van der (Daniëlle)" w:date="2024-08-01T13:39:00Z"/>
          <w:rFonts w:ascii="Calibri" w:hAnsi="Calibri" w:cs="Calibri"/>
          <w:color w:val="424242"/>
          <w:sz w:val="22"/>
          <w:szCs w:val="22"/>
          <w:lang w:eastAsia="nl-NL"/>
        </w:rPr>
      </w:pPr>
      <w:ins w:id="101" w:author="Eerden - Vollebregt D.M. van der (Daniëlle)" w:date="2024-08-01T13:39:00Z">
        <w:r w:rsidRPr="0011318C">
          <w:rPr>
            <w:rFonts w:ascii="Calibri" w:hAnsi="Calibri" w:cs="Calibri"/>
            <w:color w:val="424242"/>
            <w:sz w:val="22"/>
            <w:szCs w:val="22"/>
            <w:lang w:eastAsia="nl-NL"/>
          </w:rPr>
          <w:t xml:space="preserve">De redactieraad stelt een </w:t>
        </w:r>
        <w:r w:rsidRPr="0011318C">
          <w:rPr>
            <w:rFonts w:ascii="Calibri" w:hAnsi="Calibri" w:cs="Calibri"/>
            <w:b/>
            <w:bCs/>
            <w:color w:val="424242"/>
            <w:sz w:val="22"/>
            <w:szCs w:val="22"/>
            <w:lang w:eastAsia="nl-NL"/>
          </w:rPr>
          <w:t>jaarlijkse contentkalender</w:t>
        </w:r>
        <w:r w:rsidRPr="0011318C">
          <w:rPr>
            <w:rFonts w:ascii="Calibri" w:hAnsi="Calibri" w:cs="Calibri"/>
            <w:color w:val="424242"/>
            <w:sz w:val="22"/>
            <w:szCs w:val="22"/>
            <w:lang w:eastAsia="nl-NL"/>
          </w:rPr>
          <w:t xml:space="preserve"> op (zie bijlage 2) aan de hand waarvan de content van de website en de sociale mediakanalen worden ingevuld. </w:t>
        </w:r>
      </w:ins>
    </w:p>
    <w:p w14:paraId="28A120A4" w14:textId="55511479" w:rsidR="4ABDB94E" w:rsidRDefault="4ABDB94E" w:rsidP="11D6D434">
      <w:pPr>
        <w:shd w:val="clear" w:color="auto" w:fill="FFFFFF" w:themeFill="background1"/>
        <w:spacing w:after="0" w:line="240" w:lineRule="auto"/>
        <w:rPr>
          <w:rFonts w:ascii="Calibri" w:eastAsia="Calibri" w:hAnsi="Calibri" w:cs="Calibri"/>
          <w:color w:val="424242"/>
          <w:sz w:val="22"/>
          <w:szCs w:val="22"/>
          <w:lang w:eastAsia="nl-NL"/>
        </w:rPr>
      </w:pPr>
    </w:p>
    <w:p w14:paraId="4A76E093" w14:textId="553A4FE6" w:rsidR="4ABDB94E" w:rsidRPr="0011318C" w:rsidRDefault="3BF9E9F1" w:rsidP="0011318C">
      <w:pPr>
        <w:rPr>
          <w:rFonts w:ascii="Calibri" w:hAnsi="Calibri" w:cs="Calibri"/>
          <w:i/>
          <w:iCs/>
          <w:color w:val="002060"/>
          <w:sz w:val="22"/>
          <w:szCs w:val="22"/>
          <w:lang w:eastAsia="nl-NL"/>
        </w:rPr>
      </w:pPr>
      <w:bookmarkStart w:id="102" w:name="_Toc1237043222"/>
      <w:r w:rsidRPr="0011318C">
        <w:rPr>
          <w:rFonts w:ascii="Calibri" w:hAnsi="Calibri" w:cs="Calibri"/>
          <w:i/>
          <w:iCs/>
          <w:color w:val="002060"/>
          <w:sz w:val="22"/>
          <w:szCs w:val="22"/>
          <w:lang w:eastAsia="nl-NL"/>
        </w:rPr>
        <w:t>Deelnemers redactie</w:t>
      </w:r>
      <w:bookmarkEnd w:id="102"/>
      <w:r w:rsidRPr="0011318C">
        <w:rPr>
          <w:rFonts w:ascii="Calibri" w:hAnsi="Calibri" w:cs="Calibri"/>
          <w:i/>
          <w:iCs/>
          <w:color w:val="002060"/>
          <w:sz w:val="22"/>
          <w:szCs w:val="22"/>
          <w:lang w:eastAsia="nl-NL"/>
        </w:rPr>
        <w:t xml:space="preserve"> </w:t>
      </w:r>
      <w:del w:id="103" w:author="Eerden - Vollebregt D.M. van der (Daniëlle)" w:date="2024-08-01T13:37:00Z">
        <w:r w:rsidR="4ABDB94E" w:rsidRPr="0011318C" w:rsidDel="3BF9E9F1">
          <w:rPr>
            <w:rFonts w:ascii="Calibri" w:hAnsi="Calibri" w:cs="Calibri"/>
            <w:i/>
            <w:iCs/>
            <w:color w:val="002060"/>
            <w:sz w:val="22"/>
            <w:szCs w:val="22"/>
            <w:lang w:eastAsia="nl-NL"/>
          </w:rPr>
          <w:delText>(content creatie, beheer en plaatsing)</w:delText>
        </w:r>
      </w:del>
    </w:p>
    <w:p w14:paraId="3A193E58" w14:textId="407B2927" w:rsidR="4ABDB94E" w:rsidRDefault="3BF9E9F1" w:rsidP="20B162E9">
      <w:pPr>
        <w:shd w:val="clear" w:color="auto" w:fill="FFFFFF" w:themeFill="background1"/>
        <w:spacing w:after="0" w:line="240" w:lineRule="auto"/>
        <w:rPr>
          <w:rFonts w:ascii="Calibri" w:eastAsia="Calibri" w:hAnsi="Calibri" w:cs="Calibri"/>
          <w:b/>
          <w:bCs/>
          <w:color w:val="424242"/>
          <w:sz w:val="22"/>
          <w:szCs w:val="22"/>
          <w:lang w:eastAsia="nl-NL"/>
        </w:rPr>
      </w:pPr>
      <w:r w:rsidRPr="20B162E9">
        <w:rPr>
          <w:rFonts w:ascii="Calibri" w:eastAsia="Calibri" w:hAnsi="Calibri" w:cs="Calibri"/>
          <w:b/>
          <w:bCs/>
          <w:color w:val="424242"/>
          <w:sz w:val="22"/>
          <w:szCs w:val="22"/>
          <w:lang w:eastAsia="nl-NL"/>
        </w:rPr>
        <w:t xml:space="preserve">Vanuit partners in te vullen   -  Community Manager SamenZoetermeerGezond.nl   </w:t>
      </w:r>
    </w:p>
    <w:p w14:paraId="00596EE9" w14:textId="463B9C61" w:rsidR="4ABDB94E" w:rsidRDefault="3BF9E9F1" w:rsidP="11D6D434">
      <w:pPr>
        <w:numPr>
          <w:ilvl w:val="0"/>
          <w:numId w:val="12"/>
        </w:numPr>
        <w:shd w:val="clear" w:color="auto" w:fill="FFFFFF" w:themeFill="background1"/>
        <w:spacing w:after="0" w:line="240" w:lineRule="auto"/>
        <w:rPr>
          <w:rFonts w:ascii="Calibri" w:eastAsia="Calibri" w:hAnsi="Calibri" w:cs="Calibri"/>
          <w:color w:val="424242"/>
          <w:sz w:val="22"/>
          <w:szCs w:val="22"/>
          <w:lang w:eastAsia="nl-NL"/>
        </w:rPr>
      </w:pPr>
      <w:proofErr w:type="spellStart"/>
      <w:r w:rsidRPr="11D6D434">
        <w:rPr>
          <w:rFonts w:ascii="Calibri" w:eastAsia="Calibri" w:hAnsi="Calibri" w:cs="Calibri"/>
          <w:color w:val="424242"/>
          <w:sz w:val="22"/>
          <w:szCs w:val="22"/>
          <w:lang w:eastAsia="nl-NL"/>
        </w:rPr>
        <w:t>Rohini</w:t>
      </w:r>
      <w:proofErr w:type="spellEnd"/>
      <w:r w:rsidRPr="11D6D434">
        <w:rPr>
          <w:rFonts w:ascii="Calibri" w:eastAsia="Calibri" w:hAnsi="Calibri" w:cs="Calibri"/>
          <w:color w:val="424242"/>
          <w:sz w:val="22"/>
          <w:szCs w:val="22"/>
          <w:lang w:eastAsia="nl-NL"/>
        </w:rPr>
        <w:t xml:space="preserve"> </w:t>
      </w:r>
      <w:proofErr w:type="spellStart"/>
      <w:r w:rsidRPr="11D6D434">
        <w:rPr>
          <w:rFonts w:ascii="Calibri" w:eastAsia="Calibri" w:hAnsi="Calibri" w:cs="Calibri"/>
          <w:color w:val="424242"/>
          <w:sz w:val="22"/>
          <w:szCs w:val="22"/>
          <w:lang w:eastAsia="nl-NL"/>
        </w:rPr>
        <w:t>Hanoeman</w:t>
      </w:r>
      <w:proofErr w:type="spellEnd"/>
      <w:r w:rsidRPr="11D6D434">
        <w:rPr>
          <w:rFonts w:ascii="Calibri" w:eastAsia="Calibri" w:hAnsi="Calibri" w:cs="Calibri"/>
          <w:color w:val="424242"/>
          <w:sz w:val="22"/>
          <w:szCs w:val="22"/>
          <w:lang w:eastAsia="nl-NL"/>
        </w:rPr>
        <w:t xml:space="preserve">, </w:t>
      </w:r>
      <w:r w:rsidRPr="11D6D434">
        <w:rPr>
          <w:rFonts w:ascii="Calibri" w:eastAsia="Calibri" w:hAnsi="Calibri" w:cs="Calibri"/>
          <w:b/>
          <w:bCs/>
          <w:color w:val="424242"/>
          <w:sz w:val="22"/>
          <w:szCs w:val="22"/>
          <w:lang w:eastAsia="nl-NL"/>
        </w:rPr>
        <w:t>webmaster</w:t>
      </w:r>
      <w:r w:rsidRPr="11D6D434">
        <w:rPr>
          <w:rFonts w:ascii="Calibri" w:eastAsia="Calibri" w:hAnsi="Calibri" w:cs="Calibri"/>
          <w:color w:val="424242"/>
          <w:sz w:val="22"/>
          <w:szCs w:val="22"/>
          <w:lang w:eastAsia="nl-NL"/>
        </w:rPr>
        <w:t xml:space="preserve"> (communicatie medewerker </w:t>
      </w:r>
      <w:proofErr w:type="spellStart"/>
      <w:r w:rsidRPr="11D6D434">
        <w:rPr>
          <w:rFonts w:ascii="Calibri" w:eastAsia="Calibri" w:hAnsi="Calibri" w:cs="Calibri"/>
          <w:color w:val="424242"/>
          <w:sz w:val="22"/>
          <w:szCs w:val="22"/>
          <w:lang w:eastAsia="nl-NL"/>
        </w:rPr>
        <w:t>SamenZoeterMeerGezond</w:t>
      </w:r>
      <w:proofErr w:type="spellEnd"/>
      <w:r w:rsidRPr="11D6D434">
        <w:rPr>
          <w:rFonts w:ascii="Calibri" w:eastAsia="Calibri" w:hAnsi="Calibri" w:cs="Calibri"/>
          <w:color w:val="424242"/>
          <w:sz w:val="22"/>
          <w:szCs w:val="22"/>
          <w:lang w:eastAsia="nl-NL"/>
        </w:rPr>
        <w:t>)</w:t>
      </w:r>
    </w:p>
    <w:p w14:paraId="6A6BA72B" w14:textId="5731A1D2" w:rsidR="4ABDB94E" w:rsidRDefault="3BF9E9F1" w:rsidP="11D6D434">
      <w:pPr>
        <w:numPr>
          <w:ilvl w:val="0"/>
          <w:numId w:val="12"/>
        </w:numPr>
        <w:shd w:val="clear" w:color="auto" w:fill="FFFFFF" w:themeFill="background1"/>
        <w:spacing w:after="0" w:line="240" w:lineRule="auto"/>
        <w:rPr>
          <w:rFonts w:ascii="Calibri" w:eastAsia="Calibri" w:hAnsi="Calibri" w:cs="Calibri"/>
          <w:color w:val="424242"/>
          <w:sz w:val="22"/>
          <w:szCs w:val="22"/>
          <w:lang w:eastAsia="nl-NL"/>
        </w:rPr>
      </w:pPr>
      <w:proofErr w:type="spellStart"/>
      <w:r w:rsidRPr="11D6D434">
        <w:rPr>
          <w:rFonts w:ascii="Calibri" w:eastAsia="Calibri" w:hAnsi="Calibri" w:cs="Calibri"/>
          <w:color w:val="424242"/>
          <w:sz w:val="22"/>
          <w:szCs w:val="22"/>
          <w:lang w:eastAsia="nl-NL"/>
        </w:rPr>
        <w:t>Edisa</w:t>
      </w:r>
      <w:proofErr w:type="spellEnd"/>
      <w:r w:rsidRPr="11D6D434">
        <w:rPr>
          <w:rFonts w:ascii="Calibri" w:eastAsia="Calibri" w:hAnsi="Calibri" w:cs="Calibri"/>
          <w:color w:val="424242"/>
          <w:sz w:val="22"/>
          <w:szCs w:val="22"/>
          <w:lang w:eastAsia="nl-NL"/>
        </w:rPr>
        <w:t xml:space="preserve"> </w:t>
      </w:r>
      <w:proofErr w:type="spellStart"/>
      <w:r w:rsidRPr="11D6D434">
        <w:rPr>
          <w:rFonts w:ascii="Calibri" w:eastAsia="Calibri" w:hAnsi="Calibri" w:cs="Calibri"/>
          <w:color w:val="424242"/>
          <w:sz w:val="22"/>
          <w:szCs w:val="22"/>
          <w:lang w:eastAsia="nl-NL"/>
        </w:rPr>
        <w:t>Hoorweg</w:t>
      </w:r>
      <w:proofErr w:type="spellEnd"/>
      <w:r w:rsidRPr="11D6D434">
        <w:rPr>
          <w:rFonts w:ascii="Calibri" w:eastAsia="Calibri" w:hAnsi="Calibri" w:cs="Calibri"/>
          <w:color w:val="424242"/>
          <w:sz w:val="22"/>
          <w:szCs w:val="22"/>
          <w:lang w:eastAsia="nl-NL"/>
        </w:rPr>
        <w:t>, Communicatieadviseur gemeente</w:t>
      </w:r>
      <w:del w:id="104" w:author="Eerden - Vollebregt D.M. van der (Daniëlle)" w:date="2024-08-01T13:38:00Z">
        <w:r w:rsidR="4ABDB94E" w:rsidRPr="11D6D434" w:rsidDel="3BF9E9F1">
          <w:rPr>
            <w:rFonts w:ascii="Calibri" w:eastAsia="Calibri" w:hAnsi="Calibri" w:cs="Calibri"/>
            <w:color w:val="424242"/>
            <w:sz w:val="22"/>
            <w:szCs w:val="22"/>
            <w:lang w:eastAsia="nl-NL"/>
          </w:rPr>
          <w:delText xml:space="preserve"> </w:delText>
        </w:r>
      </w:del>
      <w:r w:rsidRPr="11D6D434">
        <w:rPr>
          <w:rFonts w:ascii="Calibri" w:eastAsia="Calibri" w:hAnsi="Calibri" w:cs="Calibri"/>
          <w:color w:val="424242"/>
          <w:sz w:val="22"/>
          <w:szCs w:val="22"/>
          <w:lang w:eastAsia="nl-NL"/>
        </w:rPr>
        <w:t>, op termijn vervangen door communicatieadviseur GALA</w:t>
      </w:r>
    </w:p>
    <w:p w14:paraId="1EE5074C" w14:textId="0B1C7A1D" w:rsidR="4ABDB94E" w:rsidRDefault="3BF9E9F1" w:rsidP="11D6D434">
      <w:pPr>
        <w:numPr>
          <w:ilvl w:val="0"/>
          <w:numId w:val="12"/>
        </w:numPr>
        <w:shd w:val="clear" w:color="auto" w:fill="FFFFFF" w:themeFill="background1"/>
        <w:spacing w:after="0" w:line="240" w:lineRule="auto"/>
        <w:rPr>
          <w:rFonts w:ascii="Calibri" w:eastAsia="Calibri" w:hAnsi="Calibri" w:cs="Calibri"/>
          <w:color w:val="424242"/>
          <w:sz w:val="22"/>
          <w:szCs w:val="22"/>
          <w:lang w:eastAsia="nl-NL"/>
        </w:rPr>
      </w:pPr>
      <w:proofErr w:type="spellStart"/>
      <w:r w:rsidRPr="11D6D434">
        <w:rPr>
          <w:rFonts w:ascii="Calibri" w:eastAsia="Calibri" w:hAnsi="Calibri" w:cs="Calibri"/>
          <w:color w:val="424242"/>
          <w:sz w:val="22"/>
          <w:szCs w:val="22"/>
          <w:lang w:eastAsia="nl-NL"/>
        </w:rPr>
        <w:t>Jackelien</w:t>
      </w:r>
      <w:proofErr w:type="spellEnd"/>
      <w:r w:rsidRPr="11D6D434">
        <w:rPr>
          <w:rFonts w:ascii="Calibri" w:eastAsia="Calibri" w:hAnsi="Calibri" w:cs="Calibri"/>
          <w:color w:val="424242"/>
          <w:sz w:val="22"/>
          <w:szCs w:val="22"/>
          <w:lang w:eastAsia="nl-NL"/>
        </w:rPr>
        <w:t xml:space="preserve"> van Dijk</w:t>
      </w:r>
    </w:p>
    <w:p w14:paraId="66DEB638" w14:textId="2C2519BA" w:rsidR="4ABDB94E" w:rsidRDefault="3BF9E9F1" w:rsidP="11D6D434">
      <w:pPr>
        <w:numPr>
          <w:ilvl w:val="0"/>
          <w:numId w:val="12"/>
        </w:numPr>
        <w:shd w:val="clear" w:color="auto" w:fill="FFFFFF" w:themeFill="background1"/>
        <w:spacing w:after="0" w:line="240" w:lineRule="auto"/>
        <w:rPr>
          <w:rFonts w:ascii="Calibri" w:eastAsia="Calibri" w:hAnsi="Calibri" w:cs="Calibri"/>
          <w:color w:val="424242"/>
          <w:sz w:val="22"/>
          <w:szCs w:val="22"/>
          <w:lang w:eastAsia="nl-NL"/>
        </w:rPr>
      </w:pPr>
      <w:r w:rsidRPr="11D6D434">
        <w:rPr>
          <w:rFonts w:ascii="Calibri" w:eastAsia="Calibri" w:hAnsi="Calibri" w:cs="Calibri"/>
          <w:color w:val="424242"/>
          <w:sz w:val="22"/>
          <w:szCs w:val="22"/>
          <w:lang w:eastAsia="nl-NL"/>
        </w:rPr>
        <w:t>Leontien van der Plas?</w:t>
      </w:r>
    </w:p>
    <w:p w14:paraId="1A52EE2C" w14:textId="26BD48DA" w:rsidR="4ABDB94E" w:rsidRDefault="4ABDB94E" w:rsidP="11D6D434">
      <w:pPr>
        <w:shd w:val="clear" w:color="auto" w:fill="FFFFFF" w:themeFill="background1"/>
        <w:spacing w:after="0" w:line="240" w:lineRule="auto"/>
        <w:ind w:left="720"/>
        <w:rPr>
          <w:rFonts w:ascii="Calibri" w:eastAsia="Calibri" w:hAnsi="Calibri" w:cs="Calibri"/>
          <w:color w:val="424242"/>
          <w:sz w:val="22"/>
          <w:szCs w:val="22"/>
          <w:lang w:eastAsia="nl-NL"/>
        </w:rPr>
      </w:pPr>
    </w:p>
    <w:p w14:paraId="52EBB186" w14:textId="77777777" w:rsidR="4ABDB94E" w:rsidRDefault="4ABDB94E" w:rsidP="11D6D434">
      <w:pPr>
        <w:shd w:val="clear" w:color="auto" w:fill="FFFFFF" w:themeFill="background1"/>
        <w:spacing w:after="0" w:line="240" w:lineRule="auto"/>
        <w:rPr>
          <w:rFonts w:ascii="Calibri" w:eastAsia="Calibri" w:hAnsi="Calibri" w:cs="Calibri"/>
          <w:color w:val="424242"/>
          <w:sz w:val="22"/>
          <w:szCs w:val="22"/>
          <w:lang w:eastAsia="nl-NL"/>
        </w:rPr>
      </w:pPr>
    </w:p>
    <w:p w14:paraId="3D770CE6" w14:textId="523EF130" w:rsidR="4ABDB94E" w:rsidRDefault="3BF9E9F1" w:rsidP="11D6D434">
      <w:pPr>
        <w:shd w:val="clear" w:color="auto" w:fill="FFFFFF" w:themeFill="background1"/>
        <w:spacing w:after="0" w:line="240" w:lineRule="auto"/>
        <w:rPr>
          <w:rFonts w:ascii="Calibri" w:eastAsia="Calibri" w:hAnsi="Calibri" w:cs="Calibri"/>
          <w:color w:val="424242"/>
          <w:sz w:val="22"/>
          <w:szCs w:val="22"/>
          <w:lang w:eastAsia="nl-NL"/>
        </w:rPr>
      </w:pPr>
      <w:r w:rsidRPr="11D6D434">
        <w:rPr>
          <w:rFonts w:ascii="Calibri" w:eastAsia="Calibri" w:hAnsi="Calibri" w:cs="Calibri"/>
          <w:color w:val="424242"/>
          <w:sz w:val="22"/>
          <w:szCs w:val="22"/>
          <w:lang w:eastAsia="nl-NL"/>
        </w:rPr>
        <w:t xml:space="preserve">Frequentie:1x p maand redactieraad, 1x p/ 2 weken een </w:t>
      </w:r>
      <w:proofErr w:type="spellStart"/>
      <w:r w:rsidRPr="11D6D434">
        <w:rPr>
          <w:rFonts w:ascii="Calibri" w:eastAsia="Calibri" w:hAnsi="Calibri" w:cs="Calibri"/>
          <w:color w:val="424242"/>
          <w:sz w:val="22"/>
          <w:szCs w:val="22"/>
          <w:lang w:eastAsia="nl-NL"/>
        </w:rPr>
        <w:t>social</w:t>
      </w:r>
      <w:proofErr w:type="spellEnd"/>
      <w:r w:rsidRPr="11D6D434">
        <w:rPr>
          <w:rFonts w:ascii="Calibri" w:eastAsia="Calibri" w:hAnsi="Calibri" w:cs="Calibri"/>
          <w:color w:val="424242"/>
          <w:sz w:val="22"/>
          <w:szCs w:val="22"/>
          <w:lang w:eastAsia="nl-NL"/>
        </w:rPr>
        <w:t xml:space="preserve"> media post.</w:t>
      </w:r>
    </w:p>
    <w:p w14:paraId="63F04E7A" w14:textId="7C6C1C8F" w:rsidR="4ABDB94E" w:rsidRDefault="4ABDB94E" w:rsidP="11D6D434">
      <w:pPr>
        <w:shd w:val="clear" w:color="auto" w:fill="FFFFFF" w:themeFill="background1"/>
        <w:spacing w:after="0" w:line="240" w:lineRule="auto"/>
        <w:rPr>
          <w:rFonts w:ascii="Calibri" w:eastAsia="Calibri" w:hAnsi="Calibri" w:cs="Calibri"/>
          <w:b/>
          <w:bCs/>
          <w:color w:val="2F5496"/>
          <w:sz w:val="26"/>
          <w:szCs w:val="26"/>
          <w:lang w:eastAsia="nl-NL"/>
        </w:rPr>
      </w:pPr>
    </w:p>
    <w:p w14:paraId="0B7EB0FE" w14:textId="77777777" w:rsidR="00D92B4A" w:rsidRDefault="00D92B4A" w:rsidP="11D6D434">
      <w:pPr>
        <w:shd w:val="clear" w:color="auto" w:fill="FFFFFF" w:themeFill="background1"/>
        <w:spacing w:after="0" w:line="240" w:lineRule="auto"/>
        <w:rPr>
          <w:rFonts w:ascii="Calibri" w:eastAsia="Calibri" w:hAnsi="Calibri" w:cs="Calibri"/>
          <w:b/>
          <w:bCs/>
          <w:color w:val="2F5496"/>
          <w:sz w:val="26"/>
          <w:szCs w:val="26"/>
          <w:lang w:eastAsia="nl-NL"/>
        </w:rPr>
      </w:pPr>
    </w:p>
    <w:p w14:paraId="63D4FFD8" w14:textId="77777777" w:rsidR="00D92B4A" w:rsidRDefault="00D92B4A" w:rsidP="11D6D434">
      <w:pPr>
        <w:shd w:val="clear" w:color="auto" w:fill="FFFFFF" w:themeFill="background1"/>
        <w:spacing w:after="0" w:line="240" w:lineRule="auto"/>
        <w:rPr>
          <w:ins w:id="105" w:author="Eerden - Vollebregt D.M. van der (Daniëlle)" w:date="2024-08-01T13:36:00Z"/>
          <w:rFonts w:ascii="Calibri" w:eastAsia="Calibri" w:hAnsi="Calibri" w:cs="Calibri"/>
          <w:b/>
          <w:bCs/>
          <w:color w:val="2F5496"/>
          <w:sz w:val="26"/>
          <w:szCs w:val="26"/>
          <w:lang w:eastAsia="nl-NL"/>
        </w:rPr>
      </w:pPr>
    </w:p>
    <w:p w14:paraId="459EA98F" w14:textId="769CCBAB" w:rsidR="4ABDB94E" w:rsidRDefault="5D8E5E17" w:rsidP="0011318C">
      <w:pPr>
        <w:shd w:val="clear" w:color="auto" w:fill="FFFFFF" w:themeFill="background1"/>
        <w:spacing w:after="0" w:line="240" w:lineRule="auto"/>
        <w:rPr>
          <w:rFonts w:ascii="Calibri" w:eastAsia="Calibri" w:hAnsi="Calibri" w:cs="Calibri"/>
          <w:i/>
          <w:iCs/>
          <w:color w:val="2F5496"/>
          <w:sz w:val="26"/>
          <w:szCs w:val="26"/>
          <w:lang w:eastAsia="nl-NL"/>
        </w:rPr>
      </w:pPr>
      <w:r w:rsidRPr="11D6D434">
        <w:rPr>
          <w:rFonts w:ascii="Calibri" w:eastAsia="Calibri" w:hAnsi="Calibri" w:cs="Calibri"/>
          <w:b/>
          <w:bCs/>
          <w:i/>
          <w:iCs/>
          <w:color w:val="2F5496"/>
          <w:sz w:val="26"/>
          <w:szCs w:val="26"/>
          <w:lang w:eastAsia="nl-NL"/>
        </w:rPr>
        <w:lastRenderedPageBreak/>
        <w:t>O</w:t>
      </w:r>
      <w:r w:rsidR="3BF9E9F1" w:rsidRPr="11D6D434">
        <w:rPr>
          <w:rFonts w:ascii="Calibri" w:eastAsia="Calibri" w:hAnsi="Calibri" w:cs="Calibri"/>
          <w:b/>
          <w:bCs/>
          <w:i/>
          <w:iCs/>
          <w:color w:val="2F5496"/>
          <w:sz w:val="26"/>
          <w:szCs w:val="26"/>
          <w:lang w:eastAsia="nl-NL"/>
        </w:rPr>
        <w:t>ntwikkelteam</w:t>
      </w:r>
    </w:p>
    <w:p w14:paraId="0FC8E7BE" w14:textId="04A83C64" w:rsidR="4ABDB94E" w:rsidRDefault="42DFD642" w:rsidP="0011318C">
      <w:pPr>
        <w:shd w:val="clear" w:color="auto" w:fill="FFFFFF" w:themeFill="background1"/>
        <w:spacing w:after="0" w:line="240" w:lineRule="auto"/>
        <w:rPr>
          <w:ins w:id="106" w:author="Eerden - Vollebregt D.M. van der (Daniëlle)" w:date="2024-08-01T13:36:00Z"/>
          <w:rFonts w:ascii="Calibri" w:eastAsia="Calibri" w:hAnsi="Calibri" w:cs="Calibri"/>
          <w:color w:val="424242"/>
          <w:sz w:val="22"/>
          <w:szCs w:val="22"/>
          <w:lang w:eastAsia="nl-NL"/>
        </w:rPr>
      </w:pPr>
      <w:ins w:id="107" w:author="Eerden - Vollebregt D.M. van der (Daniëlle)" w:date="2024-08-01T13:37:00Z">
        <w:r w:rsidRPr="11D6D434">
          <w:rPr>
            <w:rFonts w:ascii="Calibri" w:eastAsia="Calibri" w:hAnsi="Calibri" w:cs="Calibri"/>
            <w:color w:val="424242"/>
            <w:sz w:val="22"/>
            <w:szCs w:val="22"/>
            <w:lang w:eastAsia="nl-NL"/>
          </w:rPr>
          <w:t xml:space="preserve">Doel: </w:t>
        </w:r>
      </w:ins>
      <w:ins w:id="108" w:author="Eerden - Vollebregt D.M. van der (Daniëlle)" w:date="2024-08-01T13:38:00Z">
        <w:r w:rsidRPr="11D6D434">
          <w:rPr>
            <w:rFonts w:ascii="Calibri" w:eastAsia="Calibri" w:hAnsi="Calibri" w:cs="Calibri"/>
            <w:color w:val="424242"/>
            <w:sz w:val="22"/>
            <w:szCs w:val="22"/>
            <w:lang w:eastAsia="nl-NL"/>
          </w:rPr>
          <w:t xml:space="preserve">strategische </w:t>
        </w:r>
      </w:ins>
      <w:ins w:id="109" w:author="Eerden - Vollebregt D.M. van der (Daniëlle)" w:date="2024-08-01T13:37:00Z">
        <w:r w:rsidRPr="11D6D434">
          <w:rPr>
            <w:rFonts w:ascii="Calibri" w:eastAsia="Calibri" w:hAnsi="Calibri" w:cs="Calibri"/>
            <w:color w:val="424242"/>
            <w:sz w:val="22"/>
            <w:szCs w:val="22"/>
            <w:lang w:eastAsia="nl-NL"/>
          </w:rPr>
          <w:t>ontwikkeling</w:t>
        </w:r>
      </w:ins>
      <w:ins w:id="110" w:author="Eerden - Vollebregt D.M. van der (Daniëlle)" w:date="2024-08-01T13:38:00Z">
        <w:r w:rsidRPr="11D6D434">
          <w:rPr>
            <w:rFonts w:ascii="Calibri" w:eastAsia="Calibri" w:hAnsi="Calibri" w:cs="Calibri"/>
            <w:color w:val="424242"/>
            <w:sz w:val="22"/>
            <w:szCs w:val="22"/>
            <w:lang w:eastAsia="nl-NL"/>
          </w:rPr>
          <w:t xml:space="preserve"> van</w:t>
        </w:r>
      </w:ins>
      <w:ins w:id="111" w:author="Eerden - Vollebregt D.M. van der (Daniëlle)" w:date="2024-08-01T13:37:00Z">
        <w:r w:rsidRPr="11D6D434">
          <w:rPr>
            <w:rFonts w:ascii="Calibri" w:eastAsia="Calibri" w:hAnsi="Calibri" w:cs="Calibri"/>
            <w:color w:val="424242"/>
            <w:sz w:val="22"/>
            <w:szCs w:val="22"/>
            <w:lang w:eastAsia="nl-NL"/>
          </w:rPr>
          <w:t xml:space="preserve"> functionaliteiten websi</w:t>
        </w:r>
      </w:ins>
      <w:ins w:id="112" w:author="Eerden - Vollebregt D.M. van der (Daniëlle)" w:date="2024-08-01T13:38:00Z">
        <w:r w:rsidRPr="11D6D434">
          <w:rPr>
            <w:rFonts w:ascii="Calibri" w:eastAsia="Calibri" w:hAnsi="Calibri" w:cs="Calibri"/>
            <w:color w:val="424242"/>
            <w:sz w:val="22"/>
            <w:szCs w:val="22"/>
            <w:lang w:eastAsia="nl-NL"/>
          </w:rPr>
          <w:t>te en campagnes</w:t>
        </w:r>
      </w:ins>
    </w:p>
    <w:p w14:paraId="69695DC6" w14:textId="740D7194" w:rsidR="4ABDB94E" w:rsidRDefault="4ABDB94E" w:rsidP="11D6D434">
      <w:pPr>
        <w:shd w:val="clear" w:color="auto" w:fill="FFFFFF" w:themeFill="background1"/>
        <w:spacing w:after="0" w:line="240" w:lineRule="auto"/>
        <w:rPr>
          <w:ins w:id="113" w:author="Eerden - Vollebregt D.M. van der (Daniëlle)" w:date="2024-08-01T13:36:00Z"/>
          <w:rFonts w:ascii="Calibri" w:eastAsia="Calibri" w:hAnsi="Calibri" w:cs="Calibri"/>
          <w:color w:val="424242"/>
          <w:sz w:val="22"/>
          <w:szCs w:val="22"/>
          <w:lang w:eastAsia="nl-NL"/>
        </w:rPr>
      </w:pPr>
    </w:p>
    <w:p w14:paraId="00AB100E" w14:textId="20A67C22" w:rsidR="4ABDB94E" w:rsidRDefault="6845EE98" w:rsidP="11D6D434">
      <w:pPr>
        <w:shd w:val="clear" w:color="auto" w:fill="FFFFFF" w:themeFill="background1"/>
        <w:spacing w:after="0" w:line="240" w:lineRule="auto"/>
        <w:rPr>
          <w:rFonts w:ascii="Calibri" w:eastAsia="Calibri" w:hAnsi="Calibri" w:cs="Calibri"/>
          <w:color w:val="424242"/>
          <w:sz w:val="22"/>
          <w:szCs w:val="22"/>
          <w:lang w:eastAsia="nl-NL"/>
        </w:rPr>
      </w:pPr>
      <w:ins w:id="114" w:author="Eerden - Vollebregt D.M. van der (Daniëlle)" w:date="2024-08-01T13:36:00Z">
        <w:r w:rsidRPr="11D6D434">
          <w:rPr>
            <w:rFonts w:ascii="Calibri" w:eastAsia="Calibri" w:hAnsi="Calibri" w:cs="Calibri"/>
            <w:i/>
            <w:iCs/>
            <w:color w:val="424242"/>
            <w:sz w:val="22"/>
            <w:szCs w:val="22"/>
            <w:lang w:eastAsia="nl-NL"/>
          </w:rPr>
          <w:t>Deelnemers ontwikkelteam</w:t>
        </w:r>
      </w:ins>
    </w:p>
    <w:p w14:paraId="19B4E75B" w14:textId="00BA120B" w:rsidR="4ABDB94E" w:rsidRDefault="4ABDB94E" w:rsidP="11D6D434">
      <w:pPr>
        <w:shd w:val="clear" w:color="auto" w:fill="FFFFFF" w:themeFill="background1"/>
        <w:spacing w:after="0" w:line="240" w:lineRule="auto"/>
        <w:ind w:left="360"/>
        <w:rPr>
          <w:del w:id="115" w:author="Eerden - Vollebregt D.M. van der (Daniëlle)" w:date="2024-08-01T13:38:00Z"/>
          <w:rFonts w:ascii="Calibri" w:eastAsia="Calibri" w:hAnsi="Calibri" w:cs="Calibri"/>
          <w:color w:val="424242"/>
          <w:sz w:val="22"/>
          <w:szCs w:val="22"/>
          <w:lang w:val="de-DE" w:eastAsia="nl-NL"/>
        </w:rPr>
      </w:pPr>
      <w:del w:id="116" w:author="Eerden - Vollebregt D.M. van der (Daniëlle)" w:date="2024-08-01T13:38:00Z">
        <w:r w:rsidRPr="11D6D434" w:rsidDel="3BF9E9F1">
          <w:rPr>
            <w:rFonts w:ascii="Calibri" w:eastAsia="Calibri" w:hAnsi="Calibri" w:cs="Calibri"/>
            <w:color w:val="424242"/>
            <w:sz w:val="22"/>
            <w:szCs w:val="22"/>
            <w:lang w:val="de-DE" w:eastAsia="nl-NL"/>
          </w:rPr>
          <w:delText>Strategisch communicatieteam SamenZoeterMeerGezond.nl</w:delText>
        </w:r>
      </w:del>
    </w:p>
    <w:p w14:paraId="54CA1E08" w14:textId="0F2DDE1C" w:rsidR="4ABDB94E" w:rsidRDefault="4ABDB94E" w:rsidP="11D6D434">
      <w:pPr>
        <w:shd w:val="clear" w:color="auto" w:fill="FFFFFF" w:themeFill="background1"/>
        <w:spacing w:after="0" w:line="240" w:lineRule="auto"/>
        <w:ind w:left="360"/>
        <w:rPr>
          <w:rFonts w:ascii="Calibri" w:eastAsia="Calibri" w:hAnsi="Calibri" w:cs="Calibri"/>
          <w:color w:val="424242"/>
          <w:sz w:val="22"/>
          <w:szCs w:val="22"/>
          <w:lang w:eastAsia="nl-NL"/>
        </w:rPr>
      </w:pPr>
      <w:del w:id="117" w:author="Eerden - Vollebregt D.M. van der (Daniëlle)" w:date="2024-08-01T13:38:00Z">
        <w:r w:rsidRPr="11D6D434" w:rsidDel="3BF9E9F1">
          <w:rPr>
            <w:rFonts w:ascii="Calibri" w:eastAsia="Calibri" w:hAnsi="Calibri" w:cs="Calibri"/>
            <w:color w:val="424242"/>
            <w:sz w:val="22"/>
            <w:szCs w:val="22"/>
            <w:lang w:eastAsia="nl-NL"/>
          </w:rPr>
          <w:delText>Redactie PLUS: (Ontwikkeling - functionaliteiten website &amp; campagnes</w:delText>
        </w:r>
      </w:del>
    </w:p>
    <w:p w14:paraId="5201053D" w14:textId="48BD507A" w:rsidR="4ABDB94E" w:rsidRDefault="3BF9E9F1" w:rsidP="11D6D434">
      <w:pPr>
        <w:numPr>
          <w:ilvl w:val="0"/>
          <w:numId w:val="12"/>
        </w:numPr>
        <w:shd w:val="clear" w:color="auto" w:fill="FFFFFF" w:themeFill="background1"/>
        <w:spacing w:after="0" w:line="240" w:lineRule="auto"/>
        <w:rPr>
          <w:rFonts w:ascii="Calibri" w:eastAsia="Calibri" w:hAnsi="Calibri" w:cs="Calibri"/>
          <w:b/>
          <w:bCs/>
          <w:color w:val="424242"/>
          <w:sz w:val="22"/>
          <w:szCs w:val="22"/>
          <w:lang w:eastAsia="nl-NL"/>
        </w:rPr>
      </w:pPr>
      <w:r w:rsidRPr="11D6D434">
        <w:rPr>
          <w:rFonts w:ascii="Calibri" w:eastAsia="Calibri" w:hAnsi="Calibri" w:cs="Calibri"/>
          <w:b/>
          <w:bCs/>
          <w:color w:val="424242"/>
          <w:sz w:val="22"/>
          <w:szCs w:val="22"/>
          <w:lang w:eastAsia="nl-NL"/>
        </w:rPr>
        <w:t xml:space="preserve">Kirsten Elenbaas of ??, (extern) Zorgpromotor – webbouwer/ontwikkelaar  </w:t>
      </w:r>
    </w:p>
    <w:p w14:paraId="4850D732" w14:textId="75EAD24B" w:rsidR="4ABDB94E" w:rsidRDefault="3BF9E9F1" w:rsidP="11D6D434">
      <w:pPr>
        <w:numPr>
          <w:ilvl w:val="0"/>
          <w:numId w:val="12"/>
        </w:numPr>
        <w:shd w:val="clear" w:color="auto" w:fill="FFFFFF" w:themeFill="background1"/>
        <w:spacing w:after="0" w:line="240" w:lineRule="auto"/>
        <w:rPr>
          <w:rFonts w:ascii="Calibri" w:eastAsia="Calibri" w:hAnsi="Calibri" w:cs="Calibri"/>
          <w:color w:val="424242"/>
          <w:sz w:val="22"/>
          <w:szCs w:val="22"/>
          <w:lang w:eastAsia="nl-NL"/>
        </w:rPr>
      </w:pPr>
      <w:r w:rsidRPr="11D6D434">
        <w:rPr>
          <w:rFonts w:ascii="Calibri" w:eastAsia="Calibri" w:hAnsi="Calibri" w:cs="Calibri"/>
          <w:color w:val="424242"/>
          <w:sz w:val="22"/>
          <w:szCs w:val="22"/>
          <w:lang w:eastAsia="nl-NL"/>
        </w:rPr>
        <w:t xml:space="preserve">Tessa van </w:t>
      </w:r>
      <w:proofErr w:type="spellStart"/>
      <w:r w:rsidRPr="11D6D434">
        <w:rPr>
          <w:rFonts w:ascii="Calibri" w:eastAsia="Calibri" w:hAnsi="Calibri" w:cs="Calibri"/>
          <w:color w:val="424242"/>
          <w:sz w:val="22"/>
          <w:szCs w:val="22"/>
          <w:lang w:eastAsia="nl-NL"/>
        </w:rPr>
        <w:t>Willigenburg</w:t>
      </w:r>
      <w:proofErr w:type="spellEnd"/>
      <w:r w:rsidRPr="11D6D434">
        <w:rPr>
          <w:rFonts w:ascii="Calibri" w:eastAsia="Calibri" w:hAnsi="Calibri" w:cs="Calibri"/>
          <w:color w:val="424242"/>
          <w:sz w:val="22"/>
          <w:szCs w:val="22"/>
          <w:lang w:eastAsia="nl-NL"/>
        </w:rPr>
        <w:t>, Programma Manager Mentale gezondheid</w:t>
      </w:r>
    </w:p>
    <w:p w14:paraId="15438E08" w14:textId="4E6ADAB4" w:rsidR="4ABDB94E" w:rsidRDefault="3BF9E9F1" w:rsidP="11D6D434">
      <w:pPr>
        <w:numPr>
          <w:ilvl w:val="0"/>
          <w:numId w:val="12"/>
        </w:numPr>
        <w:shd w:val="clear" w:color="auto" w:fill="FFFFFF" w:themeFill="background1"/>
        <w:spacing w:after="0" w:line="240" w:lineRule="auto"/>
        <w:rPr>
          <w:rFonts w:ascii="Calibri" w:eastAsia="Calibri" w:hAnsi="Calibri" w:cs="Calibri"/>
          <w:color w:val="424242"/>
          <w:sz w:val="22"/>
          <w:szCs w:val="22"/>
          <w:lang w:eastAsia="nl-NL"/>
        </w:rPr>
      </w:pPr>
      <w:r w:rsidRPr="11D6D434">
        <w:rPr>
          <w:rFonts w:ascii="Calibri" w:eastAsia="Calibri" w:hAnsi="Calibri" w:cs="Calibri"/>
          <w:color w:val="424242"/>
          <w:sz w:val="22"/>
          <w:szCs w:val="22"/>
          <w:lang w:eastAsia="nl-NL"/>
        </w:rPr>
        <w:t>Leontien van der Plas</w:t>
      </w:r>
    </w:p>
    <w:p w14:paraId="6F1F1B5D" w14:textId="1CAFF638" w:rsidR="4ABDB94E" w:rsidRDefault="3BF9E9F1" w:rsidP="11D6D434">
      <w:pPr>
        <w:numPr>
          <w:ilvl w:val="0"/>
          <w:numId w:val="12"/>
        </w:numPr>
        <w:shd w:val="clear" w:color="auto" w:fill="FFFFFF" w:themeFill="background1"/>
        <w:spacing w:after="0" w:line="240" w:lineRule="auto"/>
        <w:rPr>
          <w:rFonts w:ascii="Calibri" w:eastAsia="Calibri" w:hAnsi="Calibri" w:cs="Calibri"/>
          <w:color w:val="424242"/>
          <w:sz w:val="22"/>
          <w:szCs w:val="22"/>
          <w:lang w:eastAsia="nl-NL"/>
        </w:rPr>
      </w:pPr>
      <w:proofErr w:type="spellStart"/>
      <w:r w:rsidRPr="11D6D434">
        <w:rPr>
          <w:rFonts w:ascii="Calibri" w:eastAsia="Calibri" w:hAnsi="Calibri" w:cs="Calibri"/>
          <w:color w:val="424242"/>
          <w:sz w:val="22"/>
          <w:szCs w:val="22"/>
          <w:lang w:eastAsia="nl-NL"/>
        </w:rPr>
        <w:t>Jackelien</w:t>
      </w:r>
      <w:proofErr w:type="spellEnd"/>
      <w:r w:rsidRPr="11D6D434">
        <w:rPr>
          <w:rFonts w:ascii="Calibri" w:eastAsia="Calibri" w:hAnsi="Calibri" w:cs="Calibri"/>
          <w:color w:val="424242"/>
          <w:sz w:val="22"/>
          <w:szCs w:val="22"/>
          <w:lang w:eastAsia="nl-NL"/>
        </w:rPr>
        <w:t xml:space="preserve"> van Dijk</w:t>
      </w:r>
    </w:p>
    <w:p w14:paraId="54A18702" w14:textId="20BF645D" w:rsidR="4ABDB94E" w:rsidRDefault="3BF9E9F1" w:rsidP="11D6D434">
      <w:pPr>
        <w:numPr>
          <w:ilvl w:val="0"/>
          <w:numId w:val="12"/>
        </w:numPr>
        <w:shd w:val="clear" w:color="auto" w:fill="FFFFFF" w:themeFill="background1"/>
        <w:spacing w:after="0" w:line="240" w:lineRule="auto"/>
        <w:rPr>
          <w:rFonts w:ascii="Calibri" w:eastAsia="Calibri" w:hAnsi="Calibri" w:cs="Calibri"/>
          <w:color w:val="424242"/>
          <w:sz w:val="22"/>
          <w:szCs w:val="22"/>
          <w:lang w:eastAsia="nl-NL"/>
        </w:rPr>
      </w:pPr>
      <w:r w:rsidRPr="11D6D434">
        <w:rPr>
          <w:rFonts w:ascii="Calibri" w:eastAsia="Calibri" w:hAnsi="Calibri" w:cs="Calibri"/>
          <w:color w:val="424242"/>
          <w:sz w:val="22"/>
          <w:szCs w:val="22"/>
          <w:lang w:eastAsia="nl-NL"/>
        </w:rPr>
        <w:t>Daniëlle van der Eerden, Netwerkregisseur gemeente</w:t>
      </w:r>
    </w:p>
    <w:p w14:paraId="142D7F6E" w14:textId="6C35B386" w:rsidR="4ABDB94E" w:rsidRDefault="3BF9E9F1" w:rsidP="11D6D434">
      <w:pPr>
        <w:numPr>
          <w:ilvl w:val="0"/>
          <w:numId w:val="12"/>
        </w:numPr>
        <w:shd w:val="clear" w:color="auto" w:fill="FFFFFF" w:themeFill="background1"/>
        <w:spacing w:after="0" w:line="240" w:lineRule="auto"/>
        <w:rPr>
          <w:rFonts w:ascii="Calibri" w:eastAsia="Calibri" w:hAnsi="Calibri" w:cs="Calibri"/>
          <w:color w:val="424242"/>
          <w:sz w:val="22"/>
          <w:szCs w:val="22"/>
          <w:lang w:eastAsia="nl-NL"/>
        </w:rPr>
      </w:pPr>
      <w:proofErr w:type="spellStart"/>
      <w:r w:rsidRPr="20B162E9">
        <w:rPr>
          <w:rFonts w:ascii="Calibri" w:eastAsia="Calibri" w:hAnsi="Calibri" w:cs="Calibri"/>
          <w:color w:val="424242"/>
          <w:sz w:val="22"/>
          <w:szCs w:val="22"/>
          <w:lang w:eastAsia="nl-NL"/>
        </w:rPr>
        <w:t>Edisa</w:t>
      </w:r>
      <w:proofErr w:type="spellEnd"/>
      <w:r w:rsidRPr="20B162E9">
        <w:rPr>
          <w:rFonts w:ascii="Calibri" w:eastAsia="Calibri" w:hAnsi="Calibri" w:cs="Calibri"/>
          <w:color w:val="424242"/>
          <w:sz w:val="22"/>
          <w:szCs w:val="22"/>
          <w:lang w:eastAsia="nl-NL"/>
        </w:rPr>
        <w:t xml:space="preserve"> </w:t>
      </w:r>
      <w:proofErr w:type="spellStart"/>
      <w:r w:rsidRPr="20B162E9">
        <w:rPr>
          <w:rFonts w:ascii="Calibri" w:eastAsia="Calibri" w:hAnsi="Calibri" w:cs="Calibri"/>
          <w:color w:val="424242"/>
          <w:sz w:val="22"/>
          <w:szCs w:val="22"/>
          <w:lang w:eastAsia="nl-NL"/>
        </w:rPr>
        <w:t>Hoorweg</w:t>
      </w:r>
      <w:proofErr w:type="spellEnd"/>
      <w:r w:rsidR="114D7295" w:rsidRPr="20B162E9">
        <w:rPr>
          <w:rFonts w:ascii="Calibri" w:eastAsia="Calibri" w:hAnsi="Calibri" w:cs="Calibri"/>
          <w:color w:val="424242"/>
          <w:sz w:val="22"/>
          <w:szCs w:val="22"/>
          <w:lang w:eastAsia="nl-NL"/>
        </w:rPr>
        <w:t>, Communicatieadviseur gemeente</w:t>
      </w:r>
    </w:p>
    <w:p w14:paraId="3B400F95" w14:textId="2C6487E6" w:rsidR="4ABDB94E" w:rsidRDefault="4ABDB94E" w:rsidP="11D6D434">
      <w:pPr>
        <w:shd w:val="clear" w:color="auto" w:fill="FFFFFF" w:themeFill="background1"/>
        <w:spacing w:after="0" w:line="240" w:lineRule="auto"/>
        <w:ind w:left="720"/>
        <w:rPr>
          <w:rFonts w:ascii="Calibri" w:eastAsia="Calibri" w:hAnsi="Calibri" w:cs="Calibri"/>
          <w:color w:val="424242"/>
          <w:sz w:val="22"/>
          <w:szCs w:val="22"/>
          <w:lang w:eastAsia="nl-NL"/>
        </w:rPr>
      </w:pPr>
    </w:p>
    <w:p w14:paraId="3F0B90DA" w14:textId="3F2A00D6" w:rsidR="4ABDB94E" w:rsidRDefault="4ABDB94E" w:rsidP="11D6D434">
      <w:pPr>
        <w:shd w:val="clear" w:color="auto" w:fill="FFFFFF" w:themeFill="background1"/>
        <w:spacing w:after="0" w:line="240" w:lineRule="auto"/>
        <w:outlineLvl w:val="1"/>
        <w:rPr>
          <w:ins w:id="118" w:author="Eerden - Vollebregt D.M. van der (Daniëlle)" w:date="2024-08-01T13:32:00Z"/>
          <w:rFonts w:ascii="Calibri" w:eastAsia="Calibri" w:hAnsi="Calibri" w:cs="Calibri"/>
          <w:sz w:val="22"/>
          <w:szCs w:val="22"/>
          <w:lang w:eastAsia="nl-NL"/>
        </w:rPr>
      </w:pPr>
    </w:p>
    <w:p w14:paraId="26F3C222" w14:textId="33E4C695" w:rsidR="4ABDB94E" w:rsidRDefault="052BFA21" w:rsidP="11D6D434">
      <w:pPr>
        <w:pStyle w:val="Heading2"/>
        <w:keepNext w:val="0"/>
        <w:keepLines w:val="0"/>
        <w:rPr>
          <w:rFonts w:ascii="Calibri" w:eastAsia="Calibri" w:hAnsi="Calibri" w:cs="Calibri"/>
          <w:b/>
          <w:bCs/>
          <w:color w:val="2F5496"/>
          <w:sz w:val="22"/>
          <w:szCs w:val="22"/>
          <w:lang w:eastAsia="nl-NL"/>
        </w:rPr>
      </w:pPr>
      <w:bookmarkStart w:id="119" w:name="_Toc173738074"/>
      <w:r w:rsidRPr="11D6D434">
        <w:rPr>
          <w:rFonts w:ascii="Calibri" w:eastAsia="Calibri" w:hAnsi="Calibri" w:cs="Calibri"/>
          <w:b/>
          <w:bCs/>
          <w:sz w:val="22"/>
          <w:szCs w:val="22"/>
        </w:rPr>
        <w:t xml:space="preserve">2.2 </w:t>
      </w:r>
      <w:r w:rsidR="13CC54FC" w:rsidRPr="11D6D434">
        <w:rPr>
          <w:rFonts w:ascii="Calibri" w:eastAsia="Calibri" w:hAnsi="Calibri" w:cs="Calibri"/>
          <w:b/>
          <w:bCs/>
          <w:sz w:val="22"/>
          <w:szCs w:val="22"/>
        </w:rPr>
        <w:t>Communicatie SamenZoeterMeerGezond.nl</w:t>
      </w:r>
      <w:bookmarkEnd w:id="119"/>
    </w:p>
    <w:p w14:paraId="70685A46" w14:textId="04279D74" w:rsidR="4ABDB94E" w:rsidRDefault="4ABDB94E" w:rsidP="11D6D434">
      <w:pPr>
        <w:shd w:val="clear" w:color="auto" w:fill="FFFFFF" w:themeFill="background1"/>
        <w:spacing w:after="0" w:line="240" w:lineRule="auto"/>
        <w:outlineLvl w:val="1"/>
        <w:rPr>
          <w:ins w:id="120" w:author="Eerden - Vollebregt D.M. van der (Daniëlle)" w:date="2024-08-01T13:30:00Z"/>
          <w:rFonts w:ascii="Calibri" w:eastAsia="Calibri" w:hAnsi="Calibri" w:cs="Calibri"/>
          <w:sz w:val="22"/>
          <w:szCs w:val="22"/>
          <w:lang w:eastAsia="nl-NL"/>
        </w:rPr>
      </w:pPr>
    </w:p>
    <w:p w14:paraId="4EEAD32F" w14:textId="73010BD2" w:rsidR="4ABDB94E" w:rsidRPr="0011318C" w:rsidRDefault="47EB8C21" w:rsidP="0011318C">
      <w:pPr>
        <w:spacing w:after="0" w:line="240" w:lineRule="auto"/>
        <w:rPr>
          <w:ins w:id="121" w:author="Hoorweg E.M. (Edisa)" w:date="2024-07-31T13:48:00Z"/>
          <w:rFonts w:ascii="Calibri" w:hAnsi="Calibri" w:cs="Calibri"/>
          <w:sz w:val="22"/>
          <w:szCs w:val="22"/>
          <w:lang w:eastAsia="nl-NL"/>
        </w:rPr>
      </w:pPr>
      <w:bookmarkStart w:id="122" w:name="_Toc44159163"/>
      <w:ins w:id="123" w:author="Eerden - Vollebregt D.M. van der (Daniëlle)" w:date="2024-08-01T13:08:00Z">
        <w:r w:rsidRPr="0011318C">
          <w:rPr>
            <w:rFonts w:ascii="Calibri" w:hAnsi="Calibri" w:cs="Calibri"/>
            <w:sz w:val="22"/>
            <w:szCs w:val="22"/>
            <w:lang w:eastAsia="nl-NL"/>
          </w:rPr>
          <w:t>In het verlengde van hetgeen in hoofdstuk 1 beschreven staat, is het</w:t>
        </w:r>
      </w:ins>
      <w:ins w:id="124" w:author="Eerden - Vollebregt D.M. van der (Daniëlle)" w:date="2024-08-01T13:09:00Z">
        <w:r w:rsidR="3F14F553" w:rsidRPr="0011318C">
          <w:rPr>
            <w:rFonts w:ascii="Calibri" w:hAnsi="Calibri" w:cs="Calibri"/>
            <w:sz w:val="22"/>
            <w:szCs w:val="22"/>
            <w:lang w:eastAsia="nl-NL"/>
          </w:rPr>
          <w:t xml:space="preserve"> voor inwoners die met hun gezondheid en/of hun welbevinden aan de slag willen, lastig díe activit</w:t>
        </w:r>
      </w:ins>
      <w:ins w:id="125" w:author="Eerden - Vollebregt D.M. van der (Daniëlle)" w:date="2024-08-01T13:10:00Z">
        <w:r w:rsidR="3F14F553" w:rsidRPr="0011318C">
          <w:rPr>
            <w:rFonts w:ascii="Calibri" w:hAnsi="Calibri" w:cs="Calibri"/>
            <w:sz w:val="22"/>
            <w:szCs w:val="22"/>
            <w:lang w:eastAsia="nl-NL"/>
          </w:rPr>
          <w:t>eiten te vinden die daaraan bijdragen</w:t>
        </w:r>
        <w:r w:rsidR="63EEA992" w:rsidRPr="0011318C">
          <w:rPr>
            <w:rFonts w:ascii="Calibri" w:hAnsi="Calibri" w:cs="Calibri"/>
            <w:sz w:val="22"/>
            <w:szCs w:val="22"/>
            <w:lang w:eastAsia="nl-NL"/>
          </w:rPr>
          <w:t xml:space="preserve"> en die voor hen bereikbaar zijn</w:t>
        </w:r>
        <w:r w:rsidR="3F14F553" w:rsidRPr="0011318C">
          <w:rPr>
            <w:rFonts w:ascii="Calibri" w:hAnsi="Calibri" w:cs="Calibri"/>
            <w:sz w:val="22"/>
            <w:szCs w:val="22"/>
            <w:lang w:eastAsia="nl-NL"/>
          </w:rPr>
          <w:t>.</w:t>
        </w:r>
        <w:r w:rsidR="16DEC4F9" w:rsidRPr="0011318C">
          <w:rPr>
            <w:rFonts w:ascii="Calibri" w:hAnsi="Calibri" w:cs="Calibri"/>
            <w:sz w:val="22"/>
            <w:szCs w:val="22"/>
            <w:lang w:eastAsia="nl-NL"/>
          </w:rPr>
          <w:t xml:space="preserve"> Ook pro</w:t>
        </w:r>
      </w:ins>
      <w:ins w:id="126" w:author="Eerden - Vollebregt D.M. van der (Daniëlle)" w:date="2024-08-01T13:11:00Z">
        <w:r w:rsidR="16DEC4F9" w:rsidRPr="0011318C">
          <w:rPr>
            <w:rFonts w:ascii="Calibri" w:hAnsi="Calibri" w:cs="Calibri"/>
            <w:sz w:val="22"/>
            <w:szCs w:val="22"/>
            <w:lang w:eastAsia="nl-NL"/>
          </w:rPr>
          <w:t>fessionals hebben vaak onvoldoende zicht op alles wat wordt georganiseerd, wat het lastig maakt inwoners goed door te verwijzen.</w:t>
        </w:r>
        <w:bookmarkEnd w:id="122"/>
        <w:r w:rsidR="16DEC4F9" w:rsidRPr="0011318C">
          <w:rPr>
            <w:rFonts w:ascii="Calibri" w:hAnsi="Calibri" w:cs="Calibri"/>
            <w:sz w:val="22"/>
            <w:szCs w:val="22"/>
            <w:lang w:eastAsia="nl-NL"/>
          </w:rPr>
          <w:t xml:space="preserve"> </w:t>
        </w:r>
      </w:ins>
      <w:ins w:id="127" w:author="Eerden - Vollebregt D.M. van der (Daniëlle)" w:date="2024-08-01T13:08:00Z">
        <w:r w:rsidRPr="0011318C">
          <w:rPr>
            <w:rFonts w:ascii="Calibri" w:hAnsi="Calibri" w:cs="Calibri"/>
            <w:sz w:val="22"/>
            <w:szCs w:val="22"/>
            <w:lang w:eastAsia="nl-NL"/>
          </w:rPr>
          <w:t xml:space="preserve"> </w:t>
        </w:r>
      </w:ins>
    </w:p>
    <w:p w14:paraId="4793B0BC" w14:textId="13FFDAC4" w:rsidR="006A230D" w:rsidRPr="0011318C" w:rsidRDefault="006A230D" w:rsidP="0011318C">
      <w:pPr>
        <w:spacing w:after="0" w:line="240" w:lineRule="auto"/>
        <w:rPr>
          <w:ins w:id="128" w:author="Eerden - Vollebregt D.M. van der (Daniëlle)" w:date="2024-08-01T13:30:00Z"/>
          <w:rFonts w:ascii="Calibri" w:hAnsi="Calibri" w:cs="Calibri"/>
          <w:i/>
          <w:iCs/>
          <w:color w:val="2F5496"/>
          <w:sz w:val="22"/>
          <w:szCs w:val="22"/>
          <w:lang w:eastAsia="nl-NL"/>
        </w:rPr>
      </w:pPr>
    </w:p>
    <w:p w14:paraId="106C2270" w14:textId="66A12F33" w:rsidR="006A230D" w:rsidRPr="0011318C" w:rsidRDefault="711BBC97" w:rsidP="0011318C">
      <w:pPr>
        <w:spacing w:after="0" w:line="240" w:lineRule="auto"/>
        <w:rPr>
          <w:ins w:id="129" w:author="Eerden - Vollebregt D.M. van der (Daniëlle)" w:date="2024-08-01T13:07:00Z"/>
          <w:rFonts w:ascii="Calibri" w:hAnsi="Calibri" w:cs="Calibri"/>
          <w:b/>
          <w:bCs/>
          <w:color w:val="002060"/>
          <w:sz w:val="22"/>
          <w:szCs w:val="22"/>
          <w:lang w:eastAsia="nl-NL"/>
        </w:rPr>
      </w:pPr>
      <w:bookmarkStart w:id="130" w:name="_Toc156948791"/>
      <w:ins w:id="131" w:author="Eerden - Vollebregt D.M. van der (Daniëlle)" w:date="2024-08-01T13:11:00Z">
        <w:r w:rsidRPr="0011318C">
          <w:rPr>
            <w:rFonts w:ascii="Calibri" w:hAnsi="Calibri" w:cs="Calibri"/>
            <w:b/>
            <w:bCs/>
            <w:i/>
            <w:iCs/>
            <w:color w:val="002060"/>
            <w:sz w:val="22"/>
            <w:szCs w:val="22"/>
            <w:lang w:eastAsia="nl-NL"/>
          </w:rPr>
          <w:t>Probleem/behoefte</w:t>
        </w:r>
      </w:ins>
      <w:bookmarkEnd w:id="130"/>
    </w:p>
    <w:p w14:paraId="0A11C368" w14:textId="1C2BC7EF" w:rsidR="006A230D" w:rsidRPr="0011318C" w:rsidRDefault="711BBC97" w:rsidP="0011318C">
      <w:pPr>
        <w:spacing w:after="0" w:line="240" w:lineRule="auto"/>
        <w:rPr>
          <w:ins w:id="132" w:author="Eerden - Vollebregt D.M. van der (Daniëlle)" w:date="2024-08-01T13:12:00Z"/>
          <w:rFonts w:ascii="Calibri" w:hAnsi="Calibri" w:cs="Calibri"/>
          <w:sz w:val="22"/>
          <w:szCs w:val="22"/>
          <w:lang w:eastAsia="nl-NL"/>
        </w:rPr>
      </w:pPr>
      <w:bookmarkStart w:id="133" w:name="_Toc711571060"/>
      <w:ins w:id="134" w:author="Eerden - Vollebregt D.M. van der (Daniëlle)" w:date="2024-08-01T13:12:00Z">
        <w:r w:rsidRPr="0011318C">
          <w:rPr>
            <w:rFonts w:ascii="Calibri" w:hAnsi="Calibri" w:cs="Calibri"/>
            <w:sz w:val="22"/>
            <w:szCs w:val="22"/>
            <w:lang w:eastAsia="nl-NL"/>
          </w:rPr>
          <w:t xml:space="preserve">Inwoners, wijkregisseurs en professionals geven aan dat de versnippering van informatie over activiteiten het lastig maakt </w:t>
        </w:r>
      </w:ins>
      <w:ins w:id="135" w:author="Eerden - Vollebregt D.M. van der (Daniëlle)" w:date="2024-08-01T13:13:00Z">
        <w:r w:rsidRPr="0011318C">
          <w:rPr>
            <w:rFonts w:ascii="Calibri" w:hAnsi="Calibri" w:cs="Calibri"/>
            <w:sz w:val="22"/>
            <w:szCs w:val="22"/>
            <w:lang w:eastAsia="nl-NL"/>
          </w:rPr>
          <w:t>d</w:t>
        </w:r>
        <w:r w:rsidR="6A34493E" w:rsidRPr="0011318C">
          <w:rPr>
            <w:rFonts w:ascii="Calibri" w:hAnsi="Calibri" w:cs="Calibri"/>
            <w:sz w:val="22"/>
            <w:szCs w:val="22"/>
            <w:lang w:eastAsia="nl-NL"/>
          </w:rPr>
          <w:t>í</w:t>
        </w:r>
        <w:r w:rsidRPr="0011318C">
          <w:rPr>
            <w:rFonts w:ascii="Calibri" w:hAnsi="Calibri" w:cs="Calibri"/>
            <w:sz w:val="22"/>
            <w:szCs w:val="22"/>
            <w:lang w:eastAsia="nl-NL"/>
          </w:rPr>
          <w:t>e</w:t>
        </w:r>
        <w:r w:rsidR="7EC3AA15" w:rsidRPr="0011318C">
          <w:rPr>
            <w:rFonts w:ascii="Calibri" w:hAnsi="Calibri" w:cs="Calibri"/>
            <w:sz w:val="22"/>
            <w:szCs w:val="22"/>
            <w:lang w:eastAsia="nl-NL"/>
          </w:rPr>
          <w:t xml:space="preserve"> activiteiten te vinden </w:t>
        </w:r>
        <w:r w:rsidR="71A0BD11" w:rsidRPr="0011318C">
          <w:rPr>
            <w:rFonts w:ascii="Calibri" w:hAnsi="Calibri" w:cs="Calibri"/>
            <w:sz w:val="22"/>
            <w:szCs w:val="22"/>
            <w:lang w:eastAsia="nl-NL"/>
          </w:rPr>
          <w:t>die bijdragen aan het gezondheidsdoel van een inwoner.</w:t>
        </w:r>
        <w:bookmarkEnd w:id="133"/>
        <w:r w:rsidR="71A0BD11" w:rsidRPr="0011318C">
          <w:rPr>
            <w:rFonts w:ascii="Calibri" w:hAnsi="Calibri" w:cs="Calibri"/>
            <w:sz w:val="22"/>
            <w:szCs w:val="22"/>
            <w:lang w:eastAsia="nl-NL"/>
          </w:rPr>
          <w:t xml:space="preserve"> </w:t>
        </w:r>
      </w:ins>
    </w:p>
    <w:p w14:paraId="75653C0D" w14:textId="388A8AFE" w:rsidR="006A230D" w:rsidRPr="0011318C" w:rsidRDefault="006A230D" w:rsidP="0011318C">
      <w:pPr>
        <w:spacing w:after="0" w:line="240" w:lineRule="auto"/>
        <w:rPr>
          <w:ins w:id="136" w:author="Eerden - Vollebregt D.M. van der (Daniëlle)" w:date="2024-08-01T13:12:00Z"/>
          <w:rFonts w:ascii="Calibri" w:hAnsi="Calibri" w:cs="Calibri"/>
          <w:sz w:val="22"/>
          <w:szCs w:val="22"/>
          <w:lang w:eastAsia="nl-NL"/>
        </w:rPr>
      </w:pPr>
    </w:p>
    <w:p w14:paraId="000146B2" w14:textId="166A21C6" w:rsidR="006A230D" w:rsidRPr="0011318C" w:rsidRDefault="006A230D" w:rsidP="0011318C">
      <w:pPr>
        <w:spacing w:after="0" w:line="240" w:lineRule="auto"/>
        <w:rPr>
          <w:ins w:id="137" w:author="Eerden - Vollebregt D.M. van der (Daniëlle)" w:date="2024-08-01T13:07:00Z"/>
          <w:rFonts w:ascii="Calibri" w:hAnsi="Calibri" w:cs="Calibri"/>
          <w:sz w:val="22"/>
          <w:szCs w:val="22"/>
          <w:lang w:eastAsia="nl-NL"/>
        </w:rPr>
      </w:pPr>
    </w:p>
    <w:p w14:paraId="69CDC099" w14:textId="4E1E532B" w:rsidR="006A230D" w:rsidRPr="0011318C" w:rsidRDefault="53338084" w:rsidP="0011318C">
      <w:pPr>
        <w:spacing w:after="0" w:line="240" w:lineRule="auto"/>
        <w:rPr>
          <w:ins w:id="138" w:author="Eerden - Vollebregt D.M. van der (Daniëlle)" w:date="2024-08-01T13:14:00Z"/>
          <w:rFonts w:ascii="Calibri" w:hAnsi="Calibri" w:cs="Calibri"/>
          <w:b/>
          <w:bCs/>
          <w:i/>
          <w:iCs/>
          <w:color w:val="002060"/>
          <w:sz w:val="22"/>
          <w:szCs w:val="22"/>
          <w:lang w:eastAsia="nl-NL"/>
        </w:rPr>
      </w:pPr>
      <w:bookmarkStart w:id="139" w:name="_Toc1311566561"/>
      <w:ins w:id="140" w:author="Eerden - Vollebregt D.M. van der (Daniëlle)" w:date="2024-08-01T13:14:00Z">
        <w:r w:rsidRPr="0011318C">
          <w:rPr>
            <w:rFonts w:ascii="Calibri" w:hAnsi="Calibri" w:cs="Calibri"/>
            <w:b/>
            <w:bCs/>
            <w:i/>
            <w:iCs/>
            <w:color w:val="002060"/>
            <w:sz w:val="22"/>
            <w:szCs w:val="22"/>
            <w:lang w:eastAsia="nl-NL"/>
          </w:rPr>
          <w:t xml:space="preserve">Doel voor </w:t>
        </w:r>
      </w:ins>
      <w:ins w:id="141" w:author="Eerden - Vollebregt D.M. van der (Daniëlle)" w:date="2024-08-01T13:15:00Z">
        <w:r w:rsidRPr="0011318C">
          <w:rPr>
            <w:rFonts w:ascii="Calibri" w:hAnsi="Calibri" w:cs="Calibri"/>
            <w:b/>
            <w:bCs/>
            <w:i/>
            <w:iCs/>
            <w:color w:val="002060"/>
            <w:sz w:val="22"/>
            <w:szCs w:val="22"/>
            <w:lang w:eastAsia="nl-NL"/>
          </w:rPr>
          <w:t>SamenZoeterMeerGezond.nl</w:t>
        </w:r>
      </w:ins>
      <w:bookmarkEnd w:id="139"/>
    </w:p>
    <w:p w14:paraId="190772DF" w14:textId="75BBA310" w:rsidR="006A230D" w:rsidRPr="0011318C" w:rsidRDefault="053C5F7F" w:rsidP="0011318C">
      <w:pPr>
        <w:spacing w:after="0" w:line="240" w:lineRule="auto"/>
        <w:rPr>
          <w:ins w:id="142" w:author="Eerden - Vollebregt D.M. van der (Daniëlle)" w:date="2024-07-30T11:19:00Z"/>
          <w:rFonts w:ascii="Calibri" w:hAnsi="Calibri" w:cs="Calibri"/>
          <w:sz w:val="22"/>
          <w:szCs w:val="22"/>
          <w:lang w:eastAsia="nl-NL"/>
        </w:rPr>
      </w:pPr>
      <w:bookmarkStart w:id="143" w:name="_Toc708716593"/>
      <w:ins w:id="144" w:author="Eerden - Vollebregt D.M. van der (Daniëlle)" w:date="2024-07-30T11:19:00Z">
        <w:r w:rsidRPr="0011318C">
          <w:rPr>
            <w:rFonts w:ascii="Calibri" w:hAnsi="Calibri" w:cs="Calibri"/>
            <w:sz w:val="22"/>
            <w:szCs w:val="22"/>
            <w:lang w:eastAsia="nl-NL"/>
          </w:rPr>
          <w:t>Vergroten vindbaarheid relevante informatie m.b.t. (positieve) gezondheid</w:t>
        </w:r>
        <w:bookmarkEnd w:id="143"/>
      </w:ins>
    </w:p>
    <w:p w14:paraId="399F2F31" w14:textId="6BF2E45D" w:rsidR="00703BDD" w:rsidRPr="0011318C" w:rsidRDefault="1E97CC8B" w:rsidP="20B162E9">
      <w:pPr>
        <w:pStyle w:val="ListParagraph"/>
        <w:numPr>
          <w:ilvl w:val="0"/>
          <w:numId w:val="1"/>
        </w:numPr>
        <w:spacing w:after="0" w:line="240" w:lineRule="auto"/>
        <w:rPr>
          <w:rFonts w:ascii="Calibri" w:hAnsi="Calibri" w:cs="Calibri"/>
          <w:sz w:val="22"/>
          <w:szCs w:val="22"/>
          <w:lang w:eastAsia="nl-NL"/>
        </w:rPr>
      </w:pPr>
      <w:r w:rsidRPr="20B162E9">
        <w:rPr>
          <w:rFonts w:ascii="Calibri" w:hAnsi="Calibri" w:cs="Calibri"/>
          <w:sz w:val="22"/>
          <w:szCs w:val="22"/>
          <w:lang w:eastAsia="nl-NL"/>
        </w:rPr>
        <w:t xml:space="preserve">Vergroten maatschappelijke betrokkenheid </w:t>
      </w:r>
      <w:r w:rsidR="7DD31133" w:rsidRPr="20B162E9">
        <w:rPr>
          <w:rFonts w:ascii="Calibri" w:hAnsi="Calibri" w:cs="Calibri"/>
          <w:sz w:val="22"/>
          <w:szCs w:val="22"/>
          <w:lang w:eastAsia="nl-NL"/>
        </w:rPr>
        <w:t xml:space="preserve">op gebied van </w:t>
      </w:r>
      <w:r w:rsidR="78D2B321" w:rsidRPr="20B162E9">
        <w:rPr>
          <w:rFonts w:ascii="Calibri" w:hAnsi="Calibri" w:cs="Calibri"/>
          <w:sz w:val="22"/>
          <w:szCs w:val="22"/>
          <w:lang w:eastAsia="nl-NL"/>
        </w:rPr>
        <w:t>(</w:t>
      </w:r>
      <w:r w:rsidR="7DD31133" w:rsidRPr="20B162E9">
        <w:rPr>
          <w:rFonts w:ascii="Calibri" w:hAnsi="Calibri" w:cs="Calibri"/>
          <w:sz w:val="22"/>
          <w:szCs w:val="22"/>
          <w:lang w:eastAsia="nl-NL"/>
        </w:rPr>
        <w:t>Positieve</w:t>
      </w:r>
      <w:r w:rsidR="78D2B321" w:rsidRPr="20B162E9">
        <w:rPr>
          <w:rFonts w:ascii="Calibri" w:hAnsi="Calibri" w:cs="Calibri"/>
          <w:sz w:val="22"/>
          <w:szCs w:val="22"/>
          <w:lang w:eastAsia="nl-NL"/>
        </w:rPr>
        <w:t xml:space="preserve">) </w:t>
      </w:r>
      <w:r w:rsidR="7DD31133" w:rsidRPr="20B162E9">
        <w:rPr>
          <w:rFonts w:ascii="Calibri" w:hAnsi="Calibri" w:cs="Calibri"/>
          <w:sz w:val="22"/>
          <w:szCs w:val="22"/>
          <w:lang w:eastAsia="nl-NL"/>
        </w:rPr>
        <w:t>Gezondheid</w:t>
      </w:r>
      <w:r w:rsidR="58356EAB" w:rsidRPr="20B162E9">
        <w:rPr>
          <w:rFonts w:ascii="Calibri" w:hAnsi="Calibri" w:cs="Calibri"/>
          <w:sz w:val="22"/>
          <w:szCs w:val="22"/>
          <w:lang w:eastAsia="nl-NL"/>
        </w:rPr>
        <w:t>s</w:t>
      </w:r>
      <w:del w:id="145" w:author="Eerden - Vollebregt D.M. van der (Daniëlle)" w:date="2024-08-01T13:15:00Z">
        <w:r w:rsidRPr="20B162E9" w:rsidDel="00217917">
          <w:rPr>
            <w:rFonts w:ascii="Calibri" w:hAnsi="Calibri" w:cs="Calibri"/>
            <w:sz w:val="22"/>
            <w:szCs w:val="22"/>
            <w:lang w:eastAsia="nl-NL"/>
          </w:rPr>
          <w:delText xml:space="preserve"> </w:delText>
        </w:r>
      </w:del>
      <w:r w:rsidR="58356EAB" w:rsidRPr="20B162E9">
        <w:rPr>
          <w:rFonts w:ascii="Calibri" w:hAnsi="Calibri" w:cs="Calibri"/>
          <w:sz w:val="22"/>
          <w:szCs w:val="22"/>
          <w:lang w:eastAsia="nl-NL"/>
        </w:rPr>
        <w:t xml:space="preserve">informatie en </w:t>
      </w:r>
      <w:ins w:id="146" w:author="Eerden - Vollebregt D.M. van der (Daniëlle)" w:date="2024-08-01T13:15:00Z">
        <w:r w:rsidR="32F4BE29" w:rsidRPr="20B162E9">
          <w:rPr>
            <w:rFonts w:ascii="Calibri" w:hAnsi="Calibri" w:cs="Calibri"/>
            <w:sz w:val="22"/>
            <w:szCs w:val="22"/>
            <w:lang w:eastAsia="nl-NL"/>
          </w:rPr>
          <w:t>-</w:t>
        </w:r>
      </w:ins>
      <w:r w:rsidR="58356EAB" w:rsidRPr="20B162E9">
        <w:rPr>
          <w:rFonts w:ascii="Calibri" w:hAnsi="Calibri" w:cs="Calibri"/>
          <w:sz w:val="22"/>
          <w:szCs w:val="22"/>
          <w:lang w:eastAsia="nl-NL"/>
        </w:rPr>
        <w:t>activiteiten.</w:t>
      </w:r>
    </w:p>
    <w:p w14:paraId="390DDC32" w14:textId="2AE2343B" w:rsidR="00217917" w:rsidRPr="0011318C" w:rsidRDefault="1E97CC8B" w:rsidP="20B162E9">
      <w:pPr>
        <w:pStyle w:val="ListParagraph"/>
        <w:numPr>
          <w:ilvl w:val="0"/>
          <w:numId w:val="1"/>
        </w:numPr>
        <w:spacing w:after="0" w:line="240" w:lineRule="auto"/>
        <w:rPr>
          <w:rFonts w:ascii="Calibri" w:hAnsi="Calibri" w:cs="Calibri"/>
          <w:sz w:val="22"/>
          <w:szCs w:val="22"/>
          <w:lang w:eastAsia="nl-NL"/>
        </w:rPr>
      </w:pPr>
      <w:r w:rsidRPr="20B162E9">
        <w:rPr>
          <w:rFonts w:ascii="Calibri" w:hAnsi="Calibri" w:cs="Calibri"/>
          <w:sz w:val="22"/>
          <w:szCs w:val="22"/>
          <w:lang w:eastAsia="nl-NL"/>
        </w:rPr>
        <w:t>Creëren van een duidelijke identiteit</w:t>
      </w:r>
      <w:r w:rsidR="7DD31133" w:rsidRPr="20B162E9">
        <w:rPr>
          <w:rFonts w:ascii="Calibri" w:hAnsi="Calibri" w:cs="Calibri"/>
          <w:sz w:val="22"/>
          <w:szCs w:val="22"/>
          <w:lang w:eastAsia="nl-NL"/>
        </w:rPr>
        <w:t xml:space="preserve"> van </w:t>
      </w:r>
      <w:proofErr w:type="spellStart"/>
      <w:r w:rsidR="7DD31133" w:rsidRPr="20B162E9">
        <w:rPr>
          <w:rFonts w:ascii="Calibri" w:hAnsi="Calibri" w:cs="Calibri"/>
          <w:sz w:val="22"/>
          <w:szCs w:val="22"/>
          <w:lang w:eastAsia="nl-NL"/>
        </w:rPr>
        <w:t>SamenZoeterMeerGezond</w:t>
      </w:r>
      <w:proofErr w:type="spellEnd"/>
    </w:p>
    <w:p w14:paraId="2016DFD3" w14:textId="42FA9593" w:rsidR="00217917" w:rsidRPr="0011318C" w:rsidRDefault="1E97CC8B" w:rsidP="20B162E9">
      <w:pPr>
        <w:pStyle w:val="ListParagraph"/>
        <w:numPr>
          <w:ilvl w:val="0"/>
          <w:numId w:val="1"/>
        </w:numPr>
        <w:spacing w:after="0" w:line="240" w:lineRule="auto"/>
        <w:rPr>
          <w:rFonts w:ascii="Calibri" w:hAnsi="Calibri" w:cs="Calibri"/>
          <w:sz w:val="22"/>
          <w:szCs w:val="22"/>
          <w:lang w:eastAsia="nl-NL"/>
        </w:rPr>
      </w:pPr>
      <w:r w:rsidRPr="20B162E9">
        <w:rPr>
          <w:rFonts w:ascii="Calibri" w:hAnsi="Calibri" w:cs="Calibri"/>
          <w:sz w:val="22"/>
          <w:szCs w:val="22"/>
          <w:lang w:eastAsia="nl-NL"/>
        </w:rPr>
        <w:t>Vergroten van bewustwording en actieve participatie onder inwoners</w:t>
      </w:r>
    </w:p>
    <w:p w14:paraId="065F689A" w14:textId="129E9200" w:rsidR="00217917" w:rsidRPr="0011318C" w:rsidRDefault="1E97CC8B" w:rsidP="20B162E9">
      <w:pPr>
        <w:pStyle w:val="ListParagraph"/>
        <w:numPr>
          <w:ilvl w:val="0"/>
          <w:numId w:val="1"/>
        </w:numPr>
        <w:spacing w:after="0" w:line="240" w:lineRule="auto"/>
        <w:rPr>
          <w:ins w:id="147" w:author="Eerden - Vollebregt D.M. van der (Daniëlle)" w:date="2024-08-01T13:14:00Z"/>
          <w:rFonts w:ascii="Calibri" w:hAnsi="Calibri" w:cs="Calibri"/>
          <w:sz w:val="22"/>
          <w:szCs w:val="22"/>
          <w:lang w:eastAsia="nl-NL"/>
        </w:rPr>
      </w:pPr>
      <w:r w:rsidRPr="7CB526EB">
        <w:rPr>
          <w:rFonts w:ascii="Calibri" w:hAnsi="Calibri" w:cs="Calibri"/>
          <w:sz w:val="22"/>
          <w:szCs w:val="22"/>
          <w:lang w:eastAsia="nl-NL"/>
        </w:rPr>
        <w:t>Verbeteren van verbinding tussen domeinen</w:t>
      </w:r>
      <w:r w:rsidR="4835C727" w:rsidRPr="7CB526EB">
        <w:rPr>
          <w:rFonts w:ascii="Calibri" w:hAnsi="Calibri" w:cs="Calibri"/>
          <w:sz w:val="22"/>
          <w:szCs w:val="22"/>
          <w:lang w:eastAsia="nl-NL"/>
        </w:rPr>
        <w:t xml:space="preserve"> (leren kennen van professionals/organisaties/ sociale kaart??)</w:t>
      </w:r>
    </w:p>
    <w:p w14:paraId="5D06D7C6" w14:textId="073729BE" w:rsidR="00814140" w:rsidRPr="0011318C" w:rsidRDefault="00814140" w:rsidP="0011318C">
      <w:pPr>
        <w:spacing w:after="0" w:line="240" w:lineRule="auto"/>
        <w:rPr>
          <w:ins w:id="148" w:author="Eerden - Vollebregt D.M. van der (Daniëlle)" w:date="2024-08-01T13:16:00Z"/>
          <w:rFonts w:ascii="Calibri" w:hAnsi="Calibri" w:cs="Calibri"/>
          <w:sz w:val="22"/>
          <w:szCs w:val="22"/>
          <w:lang w:eastAsia="nl-NL"/>
        </w:rPr>
      </w:pPr>
    </w:p>
    <w:p w14:paraId="08641BDA" w14:textId="7CAA30C4" w:rsidR="00814140" w:rsidRPr="0011318C" w:rsidRDefault="227C8889" w:rsidP="0011318C">
      <w:pPr>
        <w:spacing w:after="0" w:line="240" w:lineRule="auto"/>
        <w:rPr>
          <w:ins w:id="149" w:author="Eerden - Vollebregt D.M. van der (Daniëlle)" w:date="2024-08-01T13:17:00Z"/>
          <w:rFonts w:ascii="Calibri" w:hAnsi="Calibri" w:cs="Calibri"/>
          <w:i/>
          <w:iCs/>
          <w:color w:val="2F5496"/>
          <w:sz w:val="22"/>
          <w:szCs w:val="22"/>
          <w:lang w:eastAsia="nl-NL"/>
        </w:rPr>
      </w:pPr>
      <w:bookmarkStart w:id="150" w:name="_Toc2025096245"/>
      <w:ins w:id="151" w:author="Eerden - Vollebregt D.M. van der (Daniëlle)" w:date="2024-08-01T13:17:00Z">
        <w:r w:rsidRPr="0011318C">
          <w:rPr>
            <w:rFonts w:ascii="Calibri" w:hAnsi="Calibri" w:cs="Calibri"/>
            <w:i/>
            <w:iCs/>
            <w:color w:val="2F5496"/>
            <w:sz w:val="22"/>
            <w:szCs w:val="22"/>
            <w:lang w:eastAsia="nl-NL"/>
          </w:rPr>
          <w:lastRenderedPageBreak/>
          <w:t>Resultaat</w:t>
        </w:r>
        <w:bookmarkEnd w:id="150"/>
      </w:ins>
    </w:p>
    <w:p w14:paraId="33E5612D" w14:textId="6C8129B0" w:rsidR="00814140" w:rsidRPr="0011318C" w:rsidRDefault="227C8889" w:rsidP="0011318C">
      <w:pPr>
        <w:spacing w:after="0" w:line="240" w:lineRule="auto"/>
        <w:rPr>
          <w:ins w:id="152" w:author="Eerden - Vollebregt D.M. van der (Daniëlle)" w:date="2024-08-01T13:20:00Z"/>
          <w:rFonts w:ascii="Calibri" w:hAnsi="Calibri" w:cs="Calibri"/>
          <w:sz w:val="22"/>
          <w:szCs w:val="22"/>
          <w:lang w:eastAsia="nl-NL"/>
        </w:rPr>
      </w:pPr>
      <w:ins w:id="153" w:author="Eerden - Vollebregt D.M. van der (Daniëlle)" w:date="2024-08-01T13:17:00Z">
        <w:r w:rsidRPr="0011318C">
          <w:rPr>
            <w:rFonts w:ascii="Calibri" w:hAnsi="Calibri" w:cs="Calibri"/>
            <w:sz w:val="22"/>
            <w:szCs w:val="22"/>
            <w:lang w:eastAsia="nl-NL"/>
          </w:rPr>
          <w:t xml:space="preserve">Een activiteitenoverzicht waarin via metadata </w:t>
        </w:r>
      </w:ins>
      <w:ins w:id="154" w:author="Eerden - Vollebregt D.M. van der (Daniëlle)" w:date="2024-08-01T13:18:00Z">
        <w:r w:rsidRPr="0011318C">
          <w:rPr>
            <w:rFonts w:ascii="Calibri" w:hAnsi="Calibri" w:cs="Calibri"/>
            <w:sz w:val="22"/>
            <w:szCs w:val="22"/>
            <w:lang w:eastAsia="nl-NL"/>
          </w:rPr>
          <w:t>inzicht ontstaat in welke activiteiten binnen onze gemeente bij kunnen dragen aan (positieve) gezondheid en waar die activiteiten pl</w:t>
        </w:r>
        <w:r w:rsidR="4B1419A2" w:rsidRPr="0011318C">
          <w:rPr>
            <w:rFonts w:ascii="Calibri" w:hAnsi="Calibri" w:cs="Calibri"/>
            <w:sz w:val="22"/>
            <w:szCs w:val="22"/>
            <w:lang w:eastAsia="nl-NL"/>
          </w:rPr>
          <w:t>aatsvinden. Er wordt gebruik gemaakt van metadata zodat het activiteitenoverzicht</w:t>
        </w:r>
      </w:ins>
      <w:ins w:id="155" w:author="Hoorweg E.M. (Edisa)" w:date="2024-08-02T11:01:00Z">
        <w:r w:rsidR="304B8D49" w:rsidRPr="0011318C">
          <w:rPr>
            <w:rFonts w:ascii="Calibri" w:hAnsi="Calibri" w:cs="Calibri"/>
            <w:sz w:val="22"/>
            <w:szCs w:val="22"/>
            <w:lang w:eastAsia="nl-NL"/>
          </w:rPr>
          <w:t xml:space="preserve"> op de website van SamenZoeterMeerGezond</w:t>
        </w:r>
      </w:ins>
      <w:ins w:id="156" w:author="Hoorweg E.M. (Edisa)" w:date="2024-08-02T11:02:00Z">
        <w:r w:rsidR="304B8D49" w:rsidRPr="0011318C">
          <w:rPr>
            <w:rFonts w:ascii="Calibri" w:hAnsi="Calibri" w:cs="Calibri"/>
            <w:sz w:val="22"/>
            <w:szCs w:val="22"/>
            <w:lang w:eastAsia="nl-NL"/>
          </w:rPr>
          <w:t>.nl</w:t>
        </w:r>
      </w:ins>
      <w:ins w:id="157" w:author="Hoorweg E.M. (Edisa)" w:date="2024-08-02T11:01:00Z">
        <w:r w:rsidR="304B8D49" w:rsidRPr="0011318C">
          <w:rPr>
            <w:rFonts w:ascii="Calibri" w:hAnsi="Calibri" w:cs="Calibri"/>
            <w:sz w:val="22"/>
            <w:szCs w:val="22"/>
            <w:lang w:eastAsia="nl-NL"/>
          </w:rPr>
          <w:t xml:space="preserve"> </w:t>
        </w:r>
      </w:ins>
      <w:ins w:id="158" w:author="Eerden - Vollebregt D.M. van der (Daniëlle)" w:date="2024-08-01T13:18:00Z">
        <w:r w:rsidR="4B1419A2" w:rsidRPr="0011318C">
          <w:rPr>
            <w:rFonts w:ascii="Calibri" w:hAnsi="Calibri" w:cs="Calibri"/>
            <w:sz w:val="22"/>
            <w:szCs w:val="22"/>
            <w:lang w:eastAsia="nl-NL"/>
          </w:rPr>
          <w:t xml:space="preserve"> automatisch wordt bijgewerkt op het moment dat de data op de ge</w:t>
        </w:r>
      </w:ins>
      <w:ins w:id="159" w:author="Eerden - Vollebregt D.M. van der (Daniëlle)" w:date="2024-08-01T13:19:00Z">
        <w:r w:rsidR="4B1419A2" w:rsidRPr="0011318C">
          <w:rPr>
            <w:rFonts w:ascii="Calibri" w:hAnsi="Calibri" w:cs="Calibri"/>
            <w:sz w:val="22"/>
            <w:szCs w:val="22"/>
            <w:lang w:eastAsia="nl-NL"/>
          </w:rPr>
          <w:t>meentelijke site wordt bijgewerkt.</w:t>
        </w:r>
      </w:ins>
    </w:p>
    <w:p w14:paraId="34C4B0FE" w14:textId="2BA47986" w:rsidR="00814140" w:rsidRPr="0011318C" w:rsidRDefault="0DEA9CBC" w:rsidP="0011318C">
      <w:pPr>
        <w:spacing w:after="0" w:line="240" w:lineRule="auto"/>
        <w:rPr>
          <w:ins w:id="160" w:author="Eerden - Vollebregt D.M. van der (Daniëlle)" w:date="2024-08-01T13:21:00Z"/>
          <w:rFonts w:ascii="Calibri" w:hAnsi="Calibri" w:cs="Calibri"/>
          <w:sz w:val="22"/>
          <w:szCs w:val="22"/>
          <w:lang w:eastAsia="nl-NL"/>
        </w:rPr>
      </w:pPr>
      <w:ins w:id="161" w:author="Eerden - Vollebregt D.M. van der (Daniëlle)" w:date="2024-08-01T13:20:00Z">
        <w:r w:rsidRPr="7CB526EB">
          <w:rPr>
            <w:rFonts w:ascii="Calibri" w:hAnsi="Calibri" w:cs="Calibri"/>
            <w:sz w:val="22"/>
            <w:szCs w:val="22"/>
            <w:lang w:eastAsia="nl-NL"/>
          </w:rPr>
          <w:t>Inspi</w:t>
        </w:r>
      </w:ins>
      <w:ins w:id="162" w:author="Eerden - Vollebregt D.M. van der (Daniëlle)" w:date="2024-08-01T13:21:00Z">
        <w:r w:rsidRPr="7CB526EB">
          <w:rPr>
            <w:rFonts w:ascii="Calibri" w:hAnsi="Calibri" w:cs="Calibri"/>
            <w:sz w:val="22"/>
            <w:szCs w:val="22"/>
            <w:lang w:eastAsia="nl-NL"/>
          </w:rPr>
          <w:t xml:space="preserve">rerende </w:t>
        </w:r>
      </w:ins>
      <w:r w:rsidR="02AAE3E0" w:rsidRPr="7CB526EB">
        <w:rPr>
          <w:rFonts w:ascii="Calibri" w:hAnsi="Calibri" w:cs="Calibri"/>
          <w:sz w:val="22"/>
          <w:szCs w:val="22"/>
          <w:lang w:eastAsia="nl-NL"/>
        </w:rPr>
        <w:t xml:space="preserve">en educatieve </w:t>
      </w:r>
      <w:ins w:id="163" w:author="Eerden - Vollebregt D.M. van der (Daniëlle)" w:date="2024-08-01T13:21:00Z">
        <w:r w:rsidRPr="7CB526EB">
          <w:rPr>
            <w:rFonts w:ascii="Calibri" w:hAnsi="Calibri" w:cs="Calibri"/>
            <w:sz w:val="22"/>
            <w:szCs w:val="22"/>
            <w:lang w:eastAsia="nl-NL"/>
          </w:rPr>
          <w:t>content gericht op (positieve) gezondheid</w:t>
        </w:r>
      </w:ins>
    </w:p>
    <w:p w14:paraId="5C537024" w14:textId="3E388BE5" w:rsidR="00814140" w:rsidRPr="0011318C" w:rsidRDefault="0DEA9CBC" w:rsidP="0011318C">
      <w:pPr>
        <w:spacing w:after="0" w:line="240" w:lineRule="auto"/>
        <w:rPr>
          <w:ins w:id="164" w:author="Eerden - Vollebregt D.M. van der (Daniëlle)" w:date="2024-08-01T13:21:00Z"/>
          <w:rFonts w:ascii="Calibri" w:hAnsi="Calibri" w:cs="Calibri"/>
          <w:sz w:val="22"/>
          <w:szCs w:val="22"/>
          <w:lang w:eastAsia="nl-NL"/>
        </w:rPr>
      </w:pPr>
      <w:ins w:id="165" w:author="Eerden - Vollebregt D.M. van der (Daniëlle)" w:date="2024-08-01T13:21:00Z">
        <w:r w:rsidRPr="0011318C">
          <w:rPr>
            <w:rFonts w:ascii="Calibri" w:hAnsi="Calibri" w:cs="Calibri"/>
            <w:sz w:val="22"/>
            <w:szCs w:val="22"/>
            <w:lang w:eastAsia="nl-NL"/>
          </w:rPr>
          <w:t>Een community platform voor mensen die zich met gezond leven en gezondheid willen bezighouden</w:t>
        </w:r>
      </w:ins>
    </w:p>
    <w:p w14:paraId="16C8E696" w14:textId="25895249" w:rsidR="00814140" w:rsidRPr="0011318C" w:rsidRDefault="0DEA9CBC" w:rsidP="0011318C">
      <w:pPr>
        <w:spacing w:after="0" w:line="240" w:lineRule="auto"/>
        <w:rPr>
          <w:ins w:id="166" w:author="Eerden - Vollebregt D.M. van der (Daniëlle)" w:date="2024-08-01T13:21:00Z"/>
          <w:rFonts w:ascii="Calibri" w:hAnsi="Calibri" w:cs="Calibri"/>
          <w:sz w:val="22"/>
          <w:szCs w:val="22"/>
          <w:lang w:eastAsia="nl-NL"/>
        </w:rPr>
      </w:pPr>
      <w:ins w:id="167" w:author="Eerden - Vollebregt D.M. van der (Daniëlle)" w:date="2024-08-01T13:21:00Z">
        <w:r w:rsidRPr="0011318C">
          <w:rPr>
            <w:rFonts w:ascii="Calibri" w:hAnsi="Calibri" w:cs="Calibri"/>
            <w:sz w:val="22"/>
            <w:szCs w:val="22"/>
            <w:lang w:eastAsia="nl-NL"/>
          </w:rPr>
          <w:t>.....</w:t>
        </w:r>
      </w:ins>
    </w:p>
    <w:p w14:paraId="4F97DB01" w14:textId="1FBE401E" w:rsidR="00814140" w:rsidRPr="0011318C" w:rsidRDefault="00814140" w:rsidP="0011318C">
      <w:pPr>
        <w:spacing w:after="0" w:line="240" w:lineRule="auto"/>
        <w:rPr>
          <w:ins w:id="168" w:author="Eerden - Vollebregt D.M. van der (Daniëlle)" w:date="2024-08-01T13:21:00Z"/>
          <w:rFonts w:ascii="Calibri" w:hAnsi="Calibri" w:cs="Calibri"/>
          <w:sz w:val="22"/>
          <w:szCs w:val="22"/>
          <w:lang w:eastAsia="nl-NL"/>
        </w:rPr>
      </w:pPr>
    </w:p>
    <w:p w14:paraId="16194ABA" w14:textId="7227A09A" w:rsidR="00814140" w:rsidRPr="0011318C" w:rsidRDefault="0DEA9CBC" w:rsidP="0011318C">
      <w:pPr>
        <w:spacing w:after="0" w:line="240" w:lineRule="auto"/>
        <w:rPr>
          <w:ins w:id="169" w:author="Eerden - Vollebregt D.M. van der (Daniëlle)" w:date="2024-08-01T13:22:00Z"/>
          <w:rFonts w:ascii="Calibri" w:hAnsi="Calibri" w:cs="Calibri"/>
          <w:i/>
          <w:iCs/>
          <w:color w:val="2F5496"/>
          <w:sz w:val="22"/>
          <w:szCs w:val="22"/>
          <w:lang w:eastAsia="nl-NL"/>
        </w:rPr>
      </w:pPr>
      <w:bookmarkStart w:id="170" w:name="_Toc1985916403"/>
      <w:ins w:id="171" w:author="Eerden - Vollebregt D.M. van der (Daniëlle)" w:date="2024-08-01T13:22:00Z">
        <w:r w:rsidRPr="0011318C">
          <w:rPr>
            <w:rFonts w:ascii="Calibri" w:hAnsi="Calibri" w:cs="Calibri"/>
            <w:i/>
            <w:iCs/>
            <w:color w:val="2F5496"/>
            <w:sz w:val="22"/>
            <w:szCs w:val="22"/>
            <w:lang w:eastAsia="nl-NL"/>
          </w:rPr>
          <w:t>Doelgroep</w:t>
        </w:r>
        <w:bookmarkEnd w:id="170"/>
      </w:ins>
    </w:p>
    <w:p w14:paraId="74BFCC42" w14:textId="618895A2" w:rsidR="00814140" w:rsidRPr="0011318C" w:rsidRDefault="0DEA9CBC" w:rsidP="0011318C">
      <w:pPr>
        <w:spacing w:after="0" w:line="240" w:lineRule="auto"/>
        <w:rPr>
          <w:rFonts w:ascii="Calibri" w:hAnsi="Calibri" w:cs="Calibri"/>
          <w:sz w:val="22"/>
          <w:szCs w:val="22"/>
          <w:lang w:eastAsia="nl-NL"/>
        </w:rPr>
      </w:pPr>
      <w:ins w:id="172" w:author="Eerden - Vollebregt D.M. van der (Daniëlle)" w:date="2024-08-01T13:22:00Z">
        <w:r w:rsidRPr="0011318C">
          <w:rPr>
            <w:rFonts w:ascii="Calibri" w:hAnsi="Calibri" w:cs="Calibri"/>
            <w:sz w:val="22"/>
            <w:szCs w:val="22"/>
            <w:lang w:eastAsia="nl-NL"/>
          </w:rPr>
          <w:t xml:space="preserve">Nader in te vullen n.a.v. </w:t>
        </w:r>
      </w:ins>
      <w:ins w:id="173" w:author="Eerden - Vollebregt D.M. van der (Daniëlle)" w:date="2024-08-01T13:45:00Z">
        <w:r w:rsidR="44AFA9F3" w:rsidRPr="0011318C">
          <w:rPr>
            <w:rFonts w:ascii="Calibri" w:hAnsi="Calibri" w:cs="Calibri"/>
            <w:sz w:val="22"/>
            <w:szCs w:val="22"/>
            <w:lang w:eastAsia="nl-NL"/>
          </w:rPr>
          <w:t>de eerste strategische sessie</w:t>
        </w:r>
      </w:ins>
    </w:p>
    <w:p w14:paraId="67CC259F" w14:textId="149FAA17" w:rsidR="00814140" w:rsidRPr="0011318C" w:rsidRDefault="00814140" w:rsidP="11D6D434">
      <w:pPr>
        <w:spacing w:after="0" w:line="240" w:lineRule="auto"/>
        <w:rPr>
          <w:ins w:id="174" w:author="Eerden - Vollebregt D.M. van der (Daniëlle)" w:date="2024-08-01T13:41:00Z"/>
          <w:rFonts w:ascii="Calibri" w:eastAsia="Calibri" w:hAnsi="Calibri" w:cs="Calibri"/>
          <w:sz w:val="22"/>
          <w:szCs w:val="22"/>
          <w:lang w:eastAsia="nl-NL"/>
        </w:rPr>
      </w:pPr>
    </w:p>
    <w:p w14:paraId="3E0C4E35" w14:textId="3948002A" w:rsidR="00814140" w:rsidRPr="0011318C" w:rsidRDefault="7023B424" w:rsidP="11D6D434">
      <w:pPr>
        <w:pStyle w:val="Heading2"/>
        <w:keepNext w:val="0"/>
        <w:keepLines w:val="0"/>
        <w:rPr>
          <w:ins w:id="175" w:author="Eerden - Vollebregt D.M. van der (Daniëlle)" w:date="2024-08-01T13:41:00Z"/>
          <w:rFonts w:ascii="Calibri" w:eastAsia="Calibri" w:hAnsi="Calibri" w:cs="Calibri"/>
          <w:b/>
          <w:bCs/>
          <w:color w:val="002060"/>
          <w:sz w:val="22"/>
          <w:szCs w:val="22"/>
          <w:lang w:eastAsia="nl-NL"/>
        </w:rPr>
      </w:pPr>
      <w:bookmarkStart w:id="176" w:name="_Toc173738075"/>
      <w:ins w:id="177" w:author="Eerden - Vollebregt D.M. van der (Daniëlle)" w:date="2024-08-01T13:41:00Z">
        <w:r w:rsidRPr="0011318C">
          <w:rPr>
            <w:rFonts w:ascii="Calibri" w:eastAsia="Calibri" w:hAnsi="Calibri" w:cs="Calibri"/>
            <w:b/>
            <w:bCs/>
            <w:sz w:val="22"/>
            <w:szCs w:val="22"/>
          </w:rPr>
          <w:t xml:space="preserve">2.3 Strategische </w:t>
        </w:r>
      </w:ins>
      <w:ins w:id="178" w:author="Eerden - Vollebregt D.M. van der (Daniëlle)" w:date="2024-08-01T13:42:00Z">
        <w:r w:rsidRPr="0011318C">
          <w:rPr>
            <w:rFonts w:ascii="Calibri" w:eastAsia="Calibri" w:hAnsi="Calibri" w:cs="Calibri"/>
            <w:b/>
            <w:bCs/>
            <w:sz w:val="22"/>
            <w:szCs w:val="22"/>
          </w:rPr>
          <w:t>sessies</w:t>
        </w:r>
      </w:ins>
      <w:bookmarkEnd w:id="176"/>
    </w:p>
    <w:p w14:paraId="2FB5823A" w14:textId="5F2E9EE6" w:rsidR="00814140" w:rsidRPr="0011318C" w:rsidRDefault="00814140" w:rsidP="11D6D434">
      <w:pPr>
        <w:spacing w:after="0" w:line="240" w:lineRule="auto"/>
        <w:rPr>
          <w:ins w:id="179" w:author="Eerden - Vollebregt D.M. van der (Daniëlle)" w:date="2024-08-01T13:41:00Z"/>
          <w:rFonts w:ascii="Calibri" w:eastAsia="Calibri" w:hAnsi="Calibri" w:cs="Calibri"/>
          <w:b/>
          <w:bCs/>
          <w:sz w:val="22"/>
          <w:szCs w:val="22"/>
          <w:lang w:eastAsia="nl-NL"/>
        </w:rPr>
      </w:pPr>
    </w:p>
    <w:p w14:paraId="07703AB4" w14:textId="2220533E" w:rsidR="00814140" w:rsidRPr="00814140" w:rsidRDefault="7023B424" w:rsidP="11D6D434">
      <w:pPr>
        <w:spacing w:after="0" w:line="240" w:lineRule="auto"/>
        <w:rPr>
          <w:ins w:id="180" w:author="Eerden - Vollebregt D.M. van der (Daniëlle)" w:date="2024-08-01T13:47:00Z"/>
          <w:rFonts w:ascii="Calibri" w:eastAsia="Calibri" w:hAnsi="Calibri" w:cs="Calibri"/>
          <w:sz w:val="22"/>
          <w:szCs w:val="22"/>
          <w:lang w:eastAsia="nl-NL"/>
        </w:rPr>
      </w:pPr>
      <w:ins w:id="181" w:author="Eerden - Vollebregt D.M. van der (Daniëlle)" w:date="2024-08-01T13:41:00Z">
        <w:r w:rsidRPr="0011318C">
          <w:rPr>
            <w:rFonts w:ascii="Calibri" w:eastAsia="Calibri" w:hAnsi="Calibri" w:cs="Calibri"/>
            <w:sz w:val="22"/>
            <w:szCs w:val="22"/>
            <w:lang w:eastAsia="nl-NL"/>
          </w:rPr>
          <w:t xml:space="preserve">Ten behoeve </w:t>
        </w:r>
      </w:ins>
      <w:ins w:id="182" w:author="Eerden - Vollebregt D.M. van der (Daniëlle)" w:date="2024-08-01T13:42:00Z">
        <w:r w:rsidRPr="0011318C">
          <w:rPr>
            <w:rFonts w:ascii="Calibri" w:eastAsia="Calibri" w:hAnsi="Calibri" w:cs="Calibri"/>
            <w:sz w:val="22"/>
            <w:szCs w:val="22"/>
            <w:lang w:eastAsia="nl-NL"/>
          </w:rPr>
          <w:t xml:space="preserve">van strategische keuzes m.b.t. </w:t>
        </w:r>
      </w:ins>
      <w:ins w:id="183" w:author="Hoorweg E.M. (Edisa)" w:date="2024-08-02T11:07:00Z">
        <w:r w:rsidR="1C80E6CF" w:rsidRPr="11D6D434">
          <w:rPr>
            <w:rFonts w:ascii="Calibri" w:eastAsia="Calibri" w:hAnsi="Calibri" w:cs="Calibri"/>
            <w:sz w:val="22"/>
            <w:szCs w:val="22"/>
            <w:lang w:eastAsia="nl-NL"/>
          </w:rPr>
          <w:t xml:space="preserve">hoofdstuk 1 (de strategische keuzes van de gemeente en </w:t>
        </w:r>
        <w:proofErr w:type="spellStart"/>
        <w:r w:rsidR="1C80E6CF" w:rsidRPr="11D6D434">
          <w:rPr>
            <w:rFonts w:ascii="Calibri" w:eastAsia="Calibri" w:hAnsi="Calibri" w:cs="Calibri"/>
            <w:sz w:val="22"/>
            <w:szCs w:val="22"/>
            <w:lang w:eastAsia="nl-NL"/>
          </w:rPr>
          <w:t>SamenZoetermeerGezond</w:t>
        </w:r>
        <w:proofErr w:type="spellEnd"/>
        <w:r w:rsidR="1C80E6CF" w:rsidRPr="11D6D434">
          <w:rPr>
            <w:rFonts w:ascii="Calibri" w:eastAsia="Calibri" w:hAnsi="Calibri" w:cs="Calibri"/>
            <w:sz w:val="22"/>
            <w:szCs w:val="22"/>
            <w:lang w:eastAsia="nl-NL"/>
          </w:rPr>
          <w:t xml:space="preserve">) </w:t>
        </w:r>
      </w:ins>
      <w:ins w:id="184" w:author="Eerden - Vollebregt D.M. van der (Daniëlle)" w:date="2024-08-01T13:42:00Z">
        <w:del w:id="185" w:author="Hoorweg E.M. (Edisa)" w:date="2024-08-02T11:07:00Z">
          <w:r w:rsidR="00814140" w:rsidRPr="11D6D434" w:rsidDel="7023B424">
            <w:rPr>
              <w:rFonts w:ascii="Calibri" w:eastAsia="Calibri" w:hAnsi="Calibri" w:cs="Calibri"/>
              <w:sz w:val="22"/>
              <w:szCs w:val="22"/>
              <w:lang w:eastAsia="nl-NL"/>
              <w:rPrChange w:id="186" w:author="Eerden - Vollebregt D.M. van der (Daniëlle)" w:date="2024-08-01T13:47:00Z">
                <w:rPr>
                  <w:rFonts w:ascii="Calibri" w:eastAsia="Calibri" w:hAnsi="Calibri" w:cs="Calibri"/>
                  <w:lang w:eastAsia="nl-NL"/>
                </w:rPr>
              </w:rPrChange>
            </w:rPr>
            <w:delText xml:space="preserve">de doorontwikkeling van SamenZoeterMeerGezond.nl </w:delText>
          </w:r>
        </w:del>
        <w:r w:rsidRPr="11D6D434">
          <w:rPr>
            <w:rFonts w:ascii="Calibri" w:eastAsia="Calibri" w:hAnsi="Calibri" w:cs="Calibri"/>
            <w:sz w:val="22"/>
            <w:szCs w:val="22"/>
            <w:lang w:eastAsia="nl-NL"/>
            <w:rPrChange w:id="187" w:author="Eerden - Vollebregt D.M. van der (Daniëlle)" w:date="2024-08-01T13:47:00Z">
              <w:rPr>
                <w:rFonts w:ascii="Calibri" w:eastAsia="Calibri" w:hAnsi="Calibri" w:cs="Calibri"/>
                <w:lang w:eastAsia="nl-NL"/>
              </w:rPr>
            </w:rPrChange>
          </w:rPr>
          <w:t>worden</w:t>
        </w:r>
        <w:r w:rsidR="2361125D" w:rsidRPr="11D6D434">
          <w:rPr>
            <w:rFonts w:ascii="Calibri" w:eastAsia="Calibri" w:hAnsi="Calibri" w:cs="Calibri"/>
            <w:sz w:val="22"/>
            <w:szCs w:val="22"/>
            <w:lang w:eastAsia="nl-NL"/>
            <w:rPrChange w:id="188" w:author="Eerden - Vollebregt D.M. van der (Daniëlle)" w:date="2024-08-01T13:47:00Z">
              <w:rPr>
                <w:rFonts w:ascii="Calibri" w:eastAsia="Calibri" w:hAnsi="Calibri" w:cs="Calibri"/>
                <w:lang w:eastAsia="nl-NL"/>
              </w:rPr>
            </w:rPrChange>
          </w:rPr>
          <w:t xml:space="preserve"> in </w:t>
        </w:r>
      </w:ins>
      <w:ins w:id="189" w:author="Eerden - Vollebregt D.M. van der (Daniëlle)" w:date="2024-08-01T13:43:00Z">
        <w:r w:rsidR="2361125D" w:rsidRPr="11D6D434">
          <w:rPr>
            <w:rFonts w:ascii="Calibri" w:eastAsia="Calibri" w:hAnsi="Calibri" w:cs="Calibri"/>
            <w:sz w:val="22"/>
            <w:szCs w:val="22"/>
            <w:lang w:eastAsia="nl-NL"/>
            <w:rPrChange w:id="190" w:author="Eerden - Vollebregt D.M. van der (Daniëlle)" w:date="2024-08-01T13:47:00Z">
              <w:rPr>
                <w:rFonts w:ascii="Calibri" w:eastAsia="Calibri" w:hAnsi="Calibri" w:cs="Calibri"/>
                <w:lang w:eastAsia="nl-NL"/>
              </w:rPr>
            </w:rPrChange>
          </w:rPr>
          <w:t>Q3 en Q4 van 2024</w:t>
        </w:r>
        <w:del w:id="191" w:author="Hoorweg E.M. (Edisa)" w:date="2024-08-02T11:09:00Z">
          <w:r w:rsidR="00814140" w:rsidRPr="11D6D434" w:rsidDel="2361125D">
            <w:rPr>
              <w:rFonts w:ascii="Calibri" w:eastAsia="Calibri" w:hAnsi="Calibri" w:cs="Calibri"/>
              <w:sz w:val="22"/>
              <w:szCs w:val="22"/>
              <w:lang w:eastAsia="nl-NL"/>
              <w:rPrChange w:id="192" w:author="Eerden - Vollebregt D.M. van der (Daniëlle)" w:date="2024-08-01T13:47:00Z">
                <w:rPr>
                  <w:rFonts w:ascii="Calibri" w:eastAsia="Calibri" w:hAnsi="Calibri" w:cs="Calibri"/>
                  <w:lang w:eastAsia="nl-NL"/>
                </w:rPr>
              </w:rPrChange>
            </w:rPr>
            <w:delText xml:space="preserve"> twee</w:delText>
          </w:r>
        </w:del>
      </w:ins>
      <w:ins w:id="193" w:author="Hoorweg E.M. (Edisa)" w:date="2024-08-02T11:09:00Z">
        <w:r w:rsidR="6550B5FC" w:rsidRPr="11D6D434">
          <w:rPr>
            <w:rFonts w:ascii="Calibri" w:eastAsia="Calibri" w:hAnsi="Calibri" w:cs="Calibri"/>
            <w:sz w:val="22"/>
            <w:szCs w:val="22"/>
            <w:lang w:eastAsia="nl-NL"/>
          </w:rPr>
          <w:t xml:space="preserve"> drie</w:t>
        </w:r>
      </w:ins>
      <w:ins w:id="194" w:author="Eerden - Vollebregt D.M. van der (Daniëlle)" w:date="2024-08-01T13:43:00Z">
        <w:r w:rsidR="2361125D" w:rsidRPr="0011318C">
          <w:rPr>
            <w:rFonts w:ascii="Calibri" w:eastAsia="Calibri" w:hAnsi="Calibri" w:cs="Calibri"/>
            <w:sz w:val="22"/>
            <w:szCs w:val="22"/>
            <w:lang w:eastAsia="nl-NL"/>
          </w:rPr>
          <w:t xml:space="preserve"> strategische sessies georganiseerd:</w:t>
        </w:r>
      </w:ins>
      <w:ins w:id="195" w:author="Eerden - Vollebregt D.M. van der (Daniëlle)" w:date="2024-08-01T13:47:00Z">
        <w:r w:rsidR="00814140">
          <w:br/>
        </w:r>
      </w:ins>
    </w:p>
    <w:p w14:paraId="1A82D35C" w14:textId="73BE084E" w:rsidR="00814140" w:rsidRPr="0011318C" w:rsidRDefault="00814140" w:rsidP="11D6D434">
      <w:pPr>
        <w:spacing w:after="0" w:line="240" w:lineRule="auto"/>
        <w:rPr>
          <w:ins w:id="196" w:author="Eerden - Vollebregt D.M. van der (Daniëlle)" w:date="2024-08-01T13:43:00Z"/>
          <w:rFonts w:ascii="Calibri" w:eastAsia="Calibri" w:hAnsi="Calibri" w:cs="Calibri"/>
          <w:sz w:val="22"/>
          <w:szCs w:val="22"/>
          <w:lang w:eastAsia="nl-NL"/>
        </w:rPr>
      </w:pPr>
    </w:p>
    <w:p w14:paraId="2C368CDF" w14:textId="0DFDB595" w:rsidR="00814140" w:rsidRPr="00814140" w:rsidRDefault="23743E75" w:rsidP="0011318C">
      <w:pPr>
        <w:pStyle w:val="ListParagraph"/>
        <w:numPr>
          <w:ilvl w:val="0"/>
          <w:numId w:val="3"/>
        </w:numPr>
        <w:spacing w:after="0" w:line="240" w:lineRule="auto"/>
        <w:rPr>
          <w:ins w:id="197" w:author="Eerden - Vollebregt D.M. van der (Daniëlle)" w:date="2024-08-01T13:52:00Z"/>
          <w:rFonts w:ascii="Calibri" w:eastAsia="Calibri" w:hAnsi="Calibri" w:cs="Calibri"/>
          <w:sz w:val="22"/>
          <w:szCs w:val="22"/>
          <w:lang w:eastAsia="nl-NL"/>
        </w:rPr>
      </w:pPr>
      <w:ins w:id="198" w:author="Eerden - Vollebregt D.M. van der (Daniëlle)" w:date="2024-08-01T13:45:00Z">
        <w:r w:rsidRPr="0011318C">
          <w:rPr>
            <w:rFonts w:ascii="Calibri" w:eastAsia="Calibri" w:hAnsi="Calibri" w:cs="Calibri"/>
            <w:b/>
            <w:bCs/>
            <w:i/>
            <w:iCs/>
            <w:sz w:val="22"/>
            <w:szCs w:val="22"/>
            <w:lang w:eastAsia="nl-NL"/>
          </w:rPr>
          <w:t xml:space="preserve">Bepalen </w:t>
        </w:r>
      </w:ins>
      <w:ins w:id="199" w:author="Eerden - Vollebregt D.M. van der (Daniëlle)" w:date="2024-08-01T13:46:00Z">
        <w:r w:rsidRPr="0011318C">
          <w:rPr>
            <w:rFonts w:ascii="Calibri" w:eastAsia="Calibri" w:hAnsi="Calibri" w:cs="Calibri"/>
            <w:b/>
            <w:bCs/>
            <w:i/>
            <w:iCs/>
            <w:sz w:val="22"/>
            <w:szCs w:val="22"/>
            <w:lang w:eastAsia="nl-NL"/>
          </w:rPr>
          <w:t>van de kaders</w:t>
        </w:r>
      </w:ins>
      <w:ins w:id="200" w:author="Eerden - Vollebregt D.M. van der (Daniëlle)" w:date="2024-08-01T13:50:00Z">
        <w:r w:rsidR="0379909E" w:rsidRPr="11D6D434">
          <w:rPr>
            <w:rFonts w:ascii="Calibri" w:eastAsia="Calibri" w:hAnsi="Calibri" w:cs="Calibri"/>
            <w:sz w:val="22"/>
            <w:szCs w:val="22"/>
            <w:lang w:eastAsia="nl-NL"/>
          </w:rPr>
          <w:t xml:space="preserve"> </w:t>
        </w:r>
      </w:ins>
    </w:p>
    <w:p w14:paraId="3E158B96" w14:textId="2A3CA08D" w:rsidR="00814140" w:rsidRPr="00814140" w:rsidRDefault="0379909E" w:rsidP="0011318C">
      <w:pPr>
        <w:pStyle w:val="ListParagraph"/>
        <w:spacing w:after="0" w:line="240" w:lineRule="auto"/>
        <w:rPr>
          <w:ins w:id="201" w:author="Eerden - Vollebregt D.M. van der (Daniëlle)" w:date="2024-08-01T13:47:00Z"/>
          <w:rFonts w:ascii="Calibri" w:eastAsia="Calibri" w:hAnsi="Calibri" w:cs="Calibri"/>
          <w:sz w:val="22"/>
          <w:szCs w:val="22"/>
          <w:lang w:eastAsia="nl-NL"/>
        </w:rPr>
      </w:pPr>
      <w:ins w:id="202" w:author="Eerden - Vollebregt D.M. van der (Daniëlle)" w:date="2024-08-01T13:50:00Z">
        <w:r w:rsidRPr="11D6D434">
          <w:rPr>
            <w:rFonts w:ascii="Calibri" w:eastAsia="Calibri" w:hAnsi="Calibri" w:cs="Calibri"/>
            <w:sz w:val="22"/>
            <w:szCs w:val="22"/>
            <w:lang w:eastAsia="nl-NL"/>
          </w:rPr>
          <w:t>Deelnem</w:t>
        </w:r>
      </w:ins>
      <w:ins w:id="203" w:author="Eerden - Vollebregt D.M. van der (Daniëlle)" w:date="2024-08-01T13:51:00Z">
        <w:r w:rsidRPr="11D6D434">
          <w:rPr>
            <w:rFonts w:ascii="Calibri" w:eastAsia="Calibri" w:hAnsi="Calibri" w:cs="Calibri"/>
            <w:sz w:val="22"/>
            <w:szCs w:val="22"/>
            <w:lang w:eastAsia="nl-NL"/>
          </w:rPr>
          <w:t>ers:</w:t>
        </w:r>
      </w:ins>
    </w:p>
    <w:p w14:paraId="66A9E77E" w14:textId="247CD01B" w:rsidR="00814140" w:rsidRPr="00814140" w:rsidRDefault="52808602" w:rsidP="0011318C">
      <w:pPr>
        <w:pStyle w:val="ListParagraph"/>
        <w:numPr>
          <w:ilvl w:val="0"/>
          <w:numId w:val="5"/>
        </w:numPr>
        <w:spacing w:after="0" w:line="240" w:lineRule="auto"/>
        <w:rPr>
          <w:ins w:id="204" w:author="Eerden - Vollebregt D.M. van der (Daniëlle)" w:date="2024-08-01T13:48:00Z"/>
          <w:rFonts w:ascii="Calibri" w:eastAsia="Calibri" w:hAnsi="Calibri" w:cs="Calibri"/>
          <w:sz w:val="22"/>
          <w:szCs w:val="22"/>
          <w:lang w:eastAsia="nl-NL"/>
        </w:rPr>
      </w:pPr>
      <w:ins w:id="205" w:author="Eerden - Vollebregt D.M. van der (Daniëlle)" w:date="2024-08-01T13:48:00Z">
        <w:r w:rsidRPr="11D6D434">
          <w:rPr>
            <w:rFonts w:ascii="Calibri" w:eastAsia="Calibri" w:hAnsi="Calibri" w:cs="Calibri"/>
            <w:sz w:val="22"/>
            <w:szCs w:val="22"/>
          </w:rPr>
          <w:t>Jeroen van den Oever</w:t>
        </w:r>
      </w:ins>
    </w:p>
    <w:p w14:paraId="70D1EE38" w14:textId="2ED4D69E" w:rsidR="00814140" w:rsidRPr="00814140" w:rsidRDefault="52808602" w:rsidP="0011318C">
      <w:pPr>
        <w:pStyle w:val="ListParagraph"/>
        <w:numPr>
          <w:ilvl w:val="0"/>
          <w:numId w:val="5"/>
        </w:numPr>
        <w:spacing w:after="0" w:line="240" w:lineRule="auto"/>
        <w:rPr>
          <w:ins w:id="206" w:author="Eerden - Vollebregt D.M. van der (Daniëlle)" w:date="2024-08-01T13:48:00Z"/>
          <w:rFonts w:ascii="Calibri" w:eastAsia="Calibri" w:hAnsi="Calibri" w:cs="Calibri"/>
          <w:sz w:val="22"/>
          <w:szCs w:val="22"/>
          <w:lang w:eastAsia="nl-NL"/>
        </w:rPr>
      </w:pPr>
      <w:ins w:id="207" w:author="Eerden - Vollebregt D.M. van der (Daniëlle)" w:date="2024-08-01T13:48:00Z">
        <w:r w:rsidRPr="11D6D434">
          <w:rPr>
            <w:rFonts w:ascii="Calibri" w:eastAsia="Calibri" w:hAnsi="Calibri" w:cs="Calibri"/>
            <w:sz w:val="22"/>
            <w:szCs w:val="22"/>
          </w:rPr>
          <w:t>Bregje Thomassen</w:t>
        </w:r>
      </w:ins>
    </w:p>
    <w:p w14:paraId="334D8F37" w14:textId="682812FE" w:rsidR="00814140" w:rsidRPr="00814140" w:rsidRDefault="00814140" w:rsidP="0011318C">
      <w:pPr>
        <w:pStyle w:val="ListParagraph"/>
        <w:numPr>
          <w:ilvl w:val="0"/>
          <w:numId w:val="5"/>
        </w:numPr>
        <w:spacing w:after="0" w:line="240" w:lineRule="auto"/>
        <w:rPr>
          <w:ins w:id="208" w:author="Eerden - Vollebregt D.M. van der (Daniëlle)" w:date="2024-08-01T13:48:00Z"/>
          <w:del w:id="209" w:author="Hoorweg E.M. (Edisa)" w:date="2024-08-02T11:06:00Z"/>
          <w:rFonts w:ascii="Calibri" w:eastAsia="Calibri" w:hAnsi="Calibri" w:cs="Calibri"/>
          <w:b/>
          <w:bCs/>
          <w:color w:val="424242"/>
          <w:sz w:val="22"/>
          <w:szCs w:val="22"/>
          <w:lang w:eastAsia="nl-NL"/>
        </w:rPr>
      </w:pPr>
      <w:ins w:id="210" w:author="Eerden - Vollebregt D.M. van der (Daniëlle)" w:date="2024-08-01T13:48:00Z">
        <w:del w:id="211" w:author="Hoorweg E.M. (Edisa)" w:date="2024-08-02T11:06:00Z">
          <w:r w:rsidRPr="11D6D434" w:rsidDel="52808602">
            <w:rPr>
              <w:rFonts w:ascii="Calibri" w:eastAsia="Calibri" w:hAnsi="Calibri" w:cs="Calibri"/>
              <w:b/>
              <w:bCs/>
              <w:color w:val="424242"/>
              <w:sz w:val="22"/>
              <w:szCs w:val="22"/>
              <w:lang w:eastAsia="nl-NL"/>
            </w:rPr>
            <w:delText xml:space="preserve">Kirsten Elenbaas of ??, (extern) Zorgpromotor – webbouwer/ontwikkelaar  </w:delText>
          </w:r>
        </w:del>
      </w:ins>
    </w:p>
    <w:p w14:paraId="013DDF75" w14:textId="75EAD24B" w:rsidR="00814140" w:rsidRPr="00814140" w:rsidRDefault="52808602" w:rsidP="0011318C">
      <w:pPr>
        <w:pStyle w:val="ListParagraph"/>
        <w:numPr>
          <w:ilvl w:val="0"/>
          <w:numId w:val="5"/>
        </w:numPr>
        <w:shd w:val="clear" w:color="auto" w:fill="FFFFFF" w:themeFill="background1"/>
        <w:spacing w:after="0" w:line="240" w:lineRule="auto"/>
        <w:rPr>
          <w:ins w:id="212" w:author="Eerden - Vollebregt D.M. van der (Daniëlle)" w:date="2024-08-01T13:48:00Z"/>
          <w:rFonts w:ascii="Calibri" w:eastAsia="Calibri" w:hAnsi="Calibri" w:cs="Calibri"/>
          <w:color w:val="424242"/>
          <w:sz w:val="22"/>
          <w:szCs w:val="22"/>
          <w:lang w:eastAsia="nl-NL"/>
        </w:rPr>
      </w:pPr>
      <w:ins w:id="213" w:author="Eerden - Vollebregt D.M. van der (Daniëlle)" w:date="2024-08-01T13:48:00Z">
        <w:r w:rsidRPr="11D6D434">
          <w:rPr>
            <w:rFonts w:ascii="Calibri" w:eastAsia="Calibri" w:hAnsi="Calibri" w:cs="Calibri"/>
            <w:color w:val="424242"/>
            <w:sz w:val="22"/>
            <w:szCs w:val="22"/>
            <w:lang w:eastAsia="nl-NL"/>
          </w:rPr>
          <w:t xml:space="preserve">Tessa van </w:t>
        </w:r>
        <w:proofErr w:type="spellStart"/>
        <w:r w:rsidRPr="11D6D434">
          <w:rPr>
            <w:rFonts w:ascii="Calibri" w:eastAsia="Calibri" w:hAnsi="Calibri" w:cs="Calibri"/>
            <w:color w:val="424242"/>
            <w:sz w:val="22"/>
            <w:szCs w:val="22"/>
            <w:lang w:eastAsia="nl-NL"/>
          </w:rPr>
          <w:t>Willigenburg</w:t>
        </w:r>
        <w:proofErr w:type="spellEnd"/>
        <w:r w:rsidRPr="11D6D434">
          <w:rPr>
            <w:rFonts w:ascii="Calibri" w:eastAsia="Calibri" w:hAnsi="Calibri" w:cs="Calibri"/>
            <w:color w:val="424242"/>
            <w:sz w:val="22"/>
            <w:szCs w:val="22"/>
            <w:lang w:eastAsia="nl-NL"/>
          </w:rPr>
          <w:t>, Programma Manager Mentale gezondheid</w:t>
        </w:r>
      </w:ins>
    </w:p>
    <w:p w14:paraId="62114258" w14:textId="4E6ADAB4" w:rsidR="00814140" w:rsidRPr="00814140" w:rsidRDefault="52808602" w:rsidP="0011318C">
      <w:pPr>
        <w:pStyle w:val="ListParagraph"/>
        <w:numPr>
          <w:ilvl w:val="0"/>
          <w:numId w:val="5"/>
        </w:numPr>
        <w:shd w:val="clear" w:color="auto" w:fill="FFFFFF" w:themeFill="background1"/>
        <w:spacing w:after="0" w:line="240" w:lineRule="auto"/>
        <w:rPr>
          <w:ins w:id="214" w:author="Eerden - Vollebregt D.M. van der (Daniëlle)" w:date="2024-08-01T13:48:00Z"/>
          <w:rFonts w:ascii="Calibri" w:eastAsia="Calibri" w:hAnsi="Calibri" w:cs="Calibri"/>
          <w:color w:val="424242"/>
          <w:sz w:val="22"/>
          <w:szCs w:val="22"/>
          <w:lang w:eastAsia="nl-NL"/>
        </w:rPr>
      </w:pPr>
      <w:ins w:id="215" w:author="Eerden - Vollebregt D.M. van der (Daniëlle)" w:date="2024-08-01T13:48:00Z">
        <w:r w:rsidRPr="11D6D434">
          <w:rPr>
            <w:rFonts w:ascii="Calibri" w:eastAsia="Calibri" w:hAnsi="Calibri" w:cs="Calibri"/>
            <w:color w:val="424242"/>
            <w:sz w:val="22"/>
            <w:szCs w:val="22"/>
            <w:lang w:eastAsia="nl-NL"/>
          </w:rPr>
          <w:t>Leontien van der Plas</w:t>
        </w:r>
      </w:ins>
    </w:p>
    <w:p w14:paraId="3575CC57" w14:textId="1CAFF638" w:rsidR="00814140" w:rsidRPr="00814140" w:rsidRDefault="52808602" w:rsidP="0011318C">
      <w:pPr>
        <w:pStyle w:val="ListParagraph"/>
        <w:numPr>
          <w:ilvl w:val="0"/>
          <w:numId w:val="5"/>
        </w:numPr>
        <w:shd w:val="clear" w:color="auto" w:fill="FFFFFF" w:themeFill="background1"/>
        <w:spacing w:after="0" w:line="240" w:lineRule="auto"/>
        <w:rPr>
          <w:ins w:id="216" w:author="Eerden - Vollebregt D.M. van der (Daniëlle)" w:date="2024-08-01T13:48:00Z"/>
          <w:rFonts w:ascii="Calibri" w:eastAsia="Calibri" w:hAnsi="Calibri" w:cs="Calibri"/>
          <w:color w:val="424242"/>
          <w:sz w:val="22"/>
          <w:szCs w:val="22"/>
          <w:lang w:eastAsia="nl-NL"/>
        </w:rPr>
      </w:pPr>
      <w:proofErr w:type="spellStart"/>
      <w:ins w:id="217" w:author="Eerden - Vollebregt D.M. van der (Daniëlle)" w:date="2024-08-01T13:48:00Z">
        <w:r w:rsidRPr="11D6D434">
          <w:rPr>
            <w:rFonts w:ascii="Calibri" w:eastAsia="Calibri" w:hAnsi="Calibri" w:cs="Calibri"/>
            <w:color w:val="424242"/>
            <w:sz w:val="22"/>
            <w:szCs w:val="22"/>
            <w:lang w:eastAsia="nl-NL"/>
          </w:rPr>
          <w:t>Jackelien</w:t>
        </w:r>
        <w:proofErr w:type="spellEnd"/>
        <w:r w:rsidRPr="11D6D434">
          <w:rPr>
            <w:rFonts w:ascii="Calibri" w:eastAsia="Calibri" w:hAnsi="Calibri" w:cs="Calibri"/>
            <w:color w:val="424242"/>
            <w:sz w:val="22"/>
            <w:szCs w:val="22"/>
            <w:lang w:eastAsia="nl-NL"/>
          </w:rPr>
          <w:t xml:space="preserve"> van Dijk</w:t>
        </w:r>
      </w:ins>
    </w:p>
    <w:p w14:paraId="4AAC7157" w14:textId="20BF645D" w:rsidR="00814140" w:rsidRPr="00814140" w:rsidRDefault="52808602" w:rsidP="0011318C">
      <w:pPr>
        <w:pStyle w:val="ListParagraph"/>
        <w:numPr>
          <w:ilvl w:val="0"/>
          <w:numId w:val="5"/>
        </w:numPr>
        <w:shd w:val="clear" w:color="auto" w:fill="FFFFFF" w:themeFill="background1"/>
        <w:spacing w:after="0" w:line="240" w:lineRule="auto"/>
        <w:rPr>
          <w:ins w:id="218" w:author="Eerden - Vollebregt D.M. van der (Daniëlle)" w:date="2024-08-01T13:48:00Z"/>
          <w:rFonts w:ascii="Calibri" w:eastAsia="Calibri" w:hAnsi="Calibri" w:cs="Calibri"/>
          <w:color w:val="424242"/>
          <w:sz w:val="22"/>
          <w:szCs w:val="22"/>
          <w:lang w:eastAsia="nl-NL"/>
        </w:rPr>
      </w:pPr>
      <w:ins w:id="219" w:author="Eerden - Vollebregt D.M. van der (Daniëlle)" w:date="2024-08-01T13:48:00Z">
        <w:r w:rsidRPr="11D6D434">
          <w:rPr>
            <w:rFonts w:ascii="Calibri" w:eastAsia="Calibri" w:hAnsi="Calibri" w:cs="Calibri"/>
            <w:color w:val="424242"/>
            <w:sz w:val="22"/>
            <w:szCs w:val="22"/>
            <w:lang w:eastAsia="nl-NL"/>
          </w:rPr>
          <w:t>Daniëlle van der Eerden, Netwerkregisseur gemeente</w:t>
        </w:r>
      </w:ins>
    </w:p>
    <w:p w14:paraId="6DEE6C1B" w14:textId="48D1DB6F" w:rsidR="00814140" w:rsidRPr="00814140" w:rsidRDefault="52808602" w:rsidP="0011318C">
      <w:pPr>
        <w:pStyle w:val="ListParagraph"/>
        <w:numPr>
          <w:ilvl w:val="0"/>
          <w:numId w:val="5"/>
        </w:numPr>
        <w:shd w:val="clear" w:color="auto" w:fill="FFFFFF" w:themeFill="background1"/>
        <w:spacing w:after="0" w:line="240" w:lineRule="auto"/>
        <w:rPr>
          <w:ins w:id="220" w:author="Eerden - Vollebregt D.M. van der (Daniëlle)" w:date="2024-08-01T13:48:00Z"/>
          <w:rFonts w:ascii="Calibri" w:eastAsia="Calibri" w:hAnsi="Calibri" w:cs="Calibri"/>
          <w:color w:val="424242"/>
          <w:sz w:val="22"/>
          <w:szCs w:val="22"/>
          <w:lang w:eastAsia="nl-NL"/>
        </w:rPr>
      </w:pPr>
      <w:proofErr w:type="spellStart"/>
      <w:ins w:id="221" w:author="Eerden - Vollebregt D.M. van der (Daniëlle)" w:date="2024-08-01T13:48:00Z">
        <w:r w:rsidRPr="11D6D434">
          <w:rPr>
            <w:rFonts w:ascii="Calibri" w:eastAsia="Calibri" w:hAnsi="Calibri" w:cs="Calibri"/>
            <w:color w:val="424242"/>
            <w:sz w:val="22"/>
            <w:szCs w:val="22"/>
            <w:lang w:eastAsia="nl-NL"/>
          </w:rPr>
          <w:t>Edisa</w:t>
        </w:r>
        <w:proofErr w:type="spellEnd"/>
        <w:r w:rsidRPr="11D6D434">
          <w:rPr>
            <w:rFonts w:ascii="Calibri" w:eastAsia="Calibri" w:hAnsi="Calibri" w:cs="Calibri"/>
            <w:color w:val="424242"/>
            <w:sz w:val="22"/>
            <w:szCs w:val="22"/>
            <w:lang w:eastAsia="nl-NL"/>
          </w:rPr>
          <w:t xml:space="preserve"> </w:t>
        </w:r>
        <w:proofErr w:type="spellStart"/>
        <w:r w:rsidRPr="11D6D434">
          <w:rPr>
            <w:rFonts w:ascii="Calibri" w:eastAsia="Calibri" w:hAnsi="Calibri" w:cs="Calibri"/>
            <w:color w:val="424242"/>
            <w:sz w:val="22"/>
            <w:szCs w:val="22"/>
            <w:lang w:eastAsia="nl-NL"/>
          </w:rPr>
          <w:t>Hoorweg</w:t>
        </w:r>
        <w:proofErr w:type="spellEnd"/>
        <w:r w:rsidRPr="11D6D434">
          <w:rPr>
            <w:rFonts w:ascii="Calibri" w:eastAsia="Calibri" w:hAnsi="Calibri" w:cs="Calibri"/>
            <w:color w:val="424242"/>
            <w:sz w:val="22"/>
            <w:szCs w:val="22"/>
            <w:lang w:eastAsia="nl-NL"/>
          </w:rPr>
          <w:t xml:space="preserve">, </w:t>
        </w:r>
        <w:proofErr w:type="spellStart"/>
        <w:r w:rsidRPr="11D6D434">
          <w:rPr>
            <w:rFonts w:ascii="Calibri" w:eastAsia="Calibri" w:hAnsi="Calibri" w:cs="Calibri"/>
            <w:color w:val="424242"/>
            <w:sz w:val="22"/>
            <w:szCs w:val="22"/>
            <w:lang w:eastAsia="nl-NL"/>
          </w:rPr>
          <w:t>comunicatieadviseur</w:t>
        </w:r>
        <w:proofErr w:type="spellEnd"/>
        <w:r w:rsidRPr="11D6D434">
          <w:rPr>
            <w:rFonts w:ascii="Calibri" w:eastAsia="Calibri" w:hAnsi="Calibri" w:cs="Calibri"/>
            <w:color w:val="424242"/>
            <w:sz w:val="22"/>
            <w:szCs w:val="22"/>
            <w:lang w:eastAsia="nl-NL"/>
          </w:rPr>
          <w:t xml:space="preserve"> ge</w:t>
        </w:r>
      </w:ins>
      <w:ins w:id="222" w:author="Eerden - Vollebregt D.M. van der (Daniëlle)" w:date="2024-08-01T13:49:00Z">
        <w:r w:rsidRPr="11D6D434">
          <w:rPr>
            <w:rFonts w:ascii="Calibri" w:eastAsia="Calibri" w:hAnsi="Calibri" w:cs="Calibri"/>
            <w:color w:val="424242"/>
            <w:sz w:val="22"/>
            <w:szCs w:val="22"/>
            <w:lang w:eastAsia="nl-NL"/>
          </w:rPr>
          <w:t>meente</w:t>
        </w:r>
      </w:ins>
    </w:p>
    <w:p w14:paraId="01D43273" w14:textId="2AC66C04" w:rsidR="00814140" w:rsidRPr="00814140" w:rsidRDefault="52808602" w:rsidP="0011318C">
      <w:pPr>
        <w:pStyle w:val="ListParagraph"/>
        <w:numPr>
          <w:ilvl w:val="0"/>
          <w:numId w:val="5"/>
        </w:numPr>
        <w:spacing w:after="0" w:line="240" w:lineRule="auto"/>
        <w:rPr>
          <w:ins w:id="223" w:author="Hoorweg E.M. (Edisa)" w:date="2024-08-02T11:10:00Z"/>
          <w:rFonts w:ascii="Calibri" w:eastAsia="Calibri" w:hAnsi="Calibri" w:cs="Calibri"/>
          <w:sz w:val="22"/>
          <w:szCs w:val="22"/>
          <w:lang w:eastAsia="nl-NL"/>
        </w:rPr>
      </w:pPr>
      <w:ins w:id="224" w:author="Eerden - Vollebregt D.M. van der (Daniëlle)" w:date="2024-08-01T13:49:00Z">
        <w:r w:rsidRPr="11D6D434">
          <w:rPr>
            <w:rFonts w:ascii="Calibri" w:eastAsia="Calibri" w:hAnsi="Calibri" w:cs="Calibri"/>
            <w:sz w:val="22"/>
            <w:szCs w:val="22"/>
            <w:lang w:eastAsia="nl-NL"/>
          </w:rPr>
          <w:t xml:space="preserve">Sabrina </w:t>
        </w:r>
        <w:proofErr w:type="spellStart"/>
        <w:r w:rsidRPr="11D6D434">
          <w:rPr>
            <w:rFonts w:ascii="Calibri" w:eastAsia="Calibri" w:hAnsi="Calibri" w:cs="Calibri"/>
            <w:sz w:val="22"/>
            <w:szCs w:val="22"/>
            <w:lang w:eastAsia="nl-NL"/>
          </w:rPr>
          <w:t>Verbarendse</w:t>
        </w:r>
        <w:proofErr w:type="spellEnd"/>
        <w:r w:rsidRPr="11D6D434">
          <w:rPr>
            <w:rFonts w:ascii="Calibri" w:eastAsia="Calibri" w:hAnsi="Calibri" w:cs="Calibri"/>
            <w:sz w:val="22"/>
            <w:szCs w:val="22"/>
            <w:lang w:eastAsia="nl-NL"/>
          </w:rPr>
          <w:t>, wijkregisseur</w:t>
        </w:r>
      </w:ins>
    </w:p>
    <w:p w14:paraId="0859E183" w14:textId="67F18697" w:rsidR="00814140" w:rsidRPr="00814140" w:rsidRDefault="0E633DA4" w:rsidP="0011318C">
      <w:pPr>
        <w:pStyle w:val="ListParagraph"/>
        <w:numPr>
          <w:ilvl w:val="0"/>
          <w:numId w:val="5"/>
        </w:numPr>
        <w:spacing w:after="0" w:line="240" w:lineRule="auto"/>
        <w:rPr>
          <w:ins w:id="225" w:author="Eerden - Vollebregt D.M. van der (Daniëlle)" w:date="2024-08-01T13:51:00Z"/>
          <w:rFonts w:ascii="Calibri" w:eastAsia="Calibri" w:hAnsi="Calibri" w:cs="Calibri"/>
          <w:sz w:val="22"/>
          <w:szCs w:val="22"/>
          <w:lang w:eastAsia="nl-NL"/>
        </w:rPr>
      </w:pPr>
      <w:commentRangeStart w:id="226"/>
      <w:ins w:id="227" w:author="Hoorweg E.M. (Edisa)" w:date="2024-08-02T11:10:00Z">
        <w:r w:rsidRPr="11D6D434">
          <w:rPr>
            <w:rFonts w:ascii="Calibri" w:eastAsia="Calibri" w:hAnsi="Calibri" w:cs="Calibri"/>
            <w:sz w:val="22"/>
            <w:szCs w:val="22"/>
            <w:lang w:eastAsia="nl-NL"/>
          </w:rPr>
          <w:t>Mirjam van Spelde</w:t>
        </w:r>
      </w:ins>
      <w:commentRangeEnd w:id="226"/>
      <w:r w:rsidR="00814140">
        <w:commentReference w:id="226"/>
      </w:r>
    </w:p>
    <w:p w14:paraId="3FF4CEFD" w14:textId="7D37B5A1" w:rsidR="00814140" w:rsidRDefault="00814140" w:rsidP="0011318C">
      <w:pPr>
        <w:spacing w:after="0" w:line="240" w:lineRule="auto"/>
        <w:rPr>
          <w:rFonts w:ascii="Calibri" w:eastAsia="Calibri" w:hAnsi="Calibri" w:cs="Calibri"/>
          <w:sz w:val="22"/>
          <w:szCs w:val="22"/>
          <w:lang w:eastAsia="nl-NL"/>
        </w:rPr>
      </w:pPr>
    </w:p>
    <w:p w14:paraId="154F4C1F" w14:textId="77777777" w:rsidR="00D92B4A" w:rsidRDefault="00D92B4A" w:rsidP="0011318C">
      <w:pPr>
        <w:spacing w:after="0" w:line="240" w:lineRule="auto"/>
        <w:rPr>
          <w:rFonts w:ascii="Calibri" w:eastAsia="Calibri" w:hAnsi="Calibri" w:cs="Calibri"/>
          <w:sz w:val="22"/>
          <w:szCs w:val="22"/>
          <w:lang w:eastAsia="nl-NL"/>
        </w:rPr>
      </w:pPr>
    </w:p>
    <w:p w14:paraId="01995DA9" w14:textId="77777777" w:rsidR="00D92B4A" w:rsidRPr="00814140" w:rsidRDefault="00D92B4A" w:rsidP="0011318C">
      <w:pPr>
        <w:spacing w:after="0" w:line="240" w:lineRule="auto"/>
        <w:rPr>
          <w:ins w:id="228" w:author="Eerden - Vollebregt D.M. van der (Daniëlle)" w:date="2024-08-01T13:53:00Z"/>
          <w:rFonts w:ascii="Calibri" w:eastAsia="Calibri" w:hAnsi="Calibri" w:cs="Calibri"/>
          <w:sz w:val="22"/>
          <w:szCs w:val="22"/>
          <w:lang w:eastAsia="nl-NL"/>
        </w:rPr>
      </w:pPr>
    </w:p>
    <w:tbl>
      <w:tblPr>
        <w:tblStyle w:val="TableGrid"/>
        <w:tblW w:w="0" w:type="auto"/>
        <w:tblLayout w:type="fixed"/>
        <w:tblLook w:val="06A0" w:firstRow="1" w:lastRow="0" w:firstColumn="1" w:lastColumn="0" w:noHBand="1" w:noVBand="1"/>
      </w:tblPr>
      <w:tblGrid>
        <w:gridCol w:w="9060"/>
      </w:tblGrid>
      <w:tr w:rsidR="11D6D434" w14:paraId="46A791BA" w14:textId="77777777" w:rsidTr="11D6D434">
        <w:trPr>
          <w:trHeight w:val="300"/>
          <w:ins w:id="229" w:author="Eerden - Vollebregt D.M. van der (Daniëlle)" w:date="2024-08-01T13:53:00Z"/>
        </w:trPr>
        <w:tc>
          <w:tcPr>
            <w:tcW w:w="9060" w:type="dxa"/>
          </w:tcPr>
          <w:p w14:paraId="7B23C6F6" w14:textId="31A901AE" w:rsidR="5B6D0280" w:rsidRDefault="5B6D0280" w:rsidP="11D6D434">
            <w:pPr>
              <w:rPr>
                <w:ins w:id="230" w:author="Eerden - Vollebregt D.M. van der (Daniëlle)" w:date="2024-08-01T13:53:00Z"/>
                <w:rFonts w:ascii="Calibri" w:eastAsia="Calibri" w:hAnsi="Calibri" w:cs="Calibri"/>
                <w:sz w:val="22"/>
                <w:szCs w:val="22"/>
                <w:lang w:eastAsia="nl-NL"/>
              </w:rPr>
            </w:pPr>
            <w:ins w:id="231" w:author="Eerden - Vollebregt D.M. van der (Daniëlle)" w:date="2024-08-01T13:53:00Z">
              <w:r w:rsidRPr="11D6D434">
                <w:rPr>
                  <w:rFonts w:ascii="Calibri" w:eastAsia="Calibri" w:hAnsi="Calibri" w:cs="Calibri"/>
                  <w:sz w:val="22"/>
                  <w:szCs w:val="22"/>
                  <w:lang w:eastAsia="nl-NL"/>
                </w:rPr>
                <w:lastRenderedPageBreak/>
                <w:t>Te beantwoorden vragen tijdens deze sessie:</w:t>
              </w:r>
            </w:ins>
          </w:p>
          <w:p w14:paraId="15C5F876" w14:textId="0944E7D7" w:rsidR="5B6D0280" w:rsidRDefault="5B6D0280" w:rsidP="11D6D434">
            <w:pPr>
              <w:pStyle w:val="ListParagraph"/>
              <w:numPr>
                <w:ilvl w:val="0"/>
                <w:numId w:val="7"/>
              </w:numPr>
              <w:rPr>
                <w:ins w:id="232" w:author="Eerden - Vollebregt D.M. van der (Daniëlle)" w:date="2024-08-01T13:53:00Z"/>
                <w:rFonts w:ascii="Calibri" w:eastAsia="Calibri" w:hAnsi="Calibri" w:cs="Calibri"/>
                <w:color w:val="2F5496"/>
                <w:sz w:val="22"/>
                <w:szCs w:val="22"/>
                <w:lang w:eastAsia="nl-NL"/>
              </w:rPr>
            </w:pPr>
            <w:ins w:id="233" w:author="Eerden - Vollebregt D.M. van der (Daniëlle)" w:date="2024-08-01T13:53:00Z">
              <w:r w:rsidRPr="11D6D434">
                <w:rPr>
                  <w:rFonts w:ascii="Calibri" w:eastAsia="Calibri" w:hAnsi="Calibri" w:cs="Calibri"/>
                  <w:color w:val="2F5496"/>
                  <w:sz w:val="22"/>
                  <w:szCs w:val="22"/>
                  <w:lang w:eastAsia="nl-NL"/>
                </w:rPr>
                <w:t>Welke metadata moet worden meegegeven aan de gezondheidsactiviteiten op de gemeentelijke website?</w:t>
              </w:r>
            </w:ins>
          </w:p>
          <w:p w14:paraId="3B9DB862" w14:textId="583DFAEF" w:rsidR="5B6D0280" w:rsidRDefault="5B6D0280" w:rsidP="11D6D434">
            <w:pPr>
              <w:pStyle w:val="ListParagraph"/>
              <w:numPr>
                <w:ilvl w:val="0"/>
                <w:numId w:val="7"/>
              </w:numPr>
              <w:rPr>
                <w:ins w:id="234" w:author="Eerden - Vollebregt D.M. van der (Daniëlle)" w:date="2024-08-01T13:53:00Z"/>
                <w:rFonts w:ascii="Calibri" w:eastAsia="Calibri" w:hAnsi="Calibri" w:cs="Calibri"/>
                <w:color w:val="2F5496"/>
                <w:sz w:val="22"/>
                <w:szCs w:val="22"/>
                <w:lang w:eastAsia="nl-NL"/>
              </w:rPr>
            </w:pPr>
            <w:ins w:id="235" w:author="Eerden - Vollebregt D.M. van der (Daniëlle)" w:date="2024-08-01T13:53:00Z">
              <w:r w:rsidRPr="11D6D434">
                <w:rPr>
                  <w:rFonts w:ascii="Calibri" w:eastAsia="Calibri" w:hAnsi="Calibri" w:cs="Calibri"/>
                  <w:color w:val="2F5496"/>
                  <w:sz w:val="22"/>
                  <w:szCs w:val="22"/>
                  <w:lang w:eastAsia="nl-NL"/>
                </w:rPr>
                <w:t xml:space="preserve">Welke (primaire) doelgroep(en) willen we met SamenZoeterMeerGezond.nl bedienen? </w:t>
              </w:r>
            </w:ins>
          </w:p>
          <w:p w14:paraId="187DF03A" w14:textId="640A0C6B" w:rsidR="5B6D0280" w:rsidRDefault="5B6D0280" w:rsidP="11D6D434">
            <w:pPr>
              <w:pStyle w:val="ListParagraph"/>
              <w:numPr>
                <w:ilvl w:val="1"/>
                <w:numId w:val="7"/>
              </w:numPr>
              <w:rPr>
                <w:ins w:id="236" w:author="Eerden - Vollebregt D.M. van der (Daniëlle)" w:date="2024-08-01T13:53:00Z"/>
                <w:rFonts w:ascii="Calibri" w:eastAsia="Calibri" w:hAnsi="Calibri" w:cs="Calibri"/>
                <w:color w:val="2F5496"/>
                <w:sz w:val="22"/>
                <w:szCs w:val="22"/>
                <w:lang w:eastAsia="nl-NL"/>
              </w:rPr>
            </w:pPr>
            <w:ins w:id="237" w:author="Eerden - Vollebregt D.M. van der (Daniëlle)" w:date="2024-08-01T13:53:00Z">
              <w:r w:rsidRPr="11D6D434">
                <w:rPr>
                  <w:rFonts w:ascii="Calibri" w:eastAsia="Calibri" w:hAnsi="Calibri" w:cs="Calibri"/>
                  <w:color w:val="2F5496"/>
                  <w:sz w:val="22"/>
                  <w:szCs w:val="22"/>
                  <w:lang w:eastAsia="nl-NL"/>
                </w:rPr>
                <w:t xml:space="preserve">Zijn dit alleen </w:t>
              </w:r>
              <w:proofErr w:type="spellStart"/>
              <w:r w:rsidRPr="11D6D434">
                <w:rPr>
                  <w:rFonts w:ascii="Calibri" w:eastAsia="Calibri" w:hAnsi="Calibri" w:cs="Calibri"/>
                  <w:color w:val="2F5496"/>
                  <w:sz w:val="22"/>
                  <w:szCs w:val="22"/>
                  <w:lang w:eastAsia="nl-NL"/>
                </w:rPr>
                <w:t>Zoetermeerders</w:t>
              </w:r>
              <w:proofErr w:type="spellEnd"/>
              <w:r w:rsidRPr="11D6D434">
                <w:rPr>
                  <w:rFonts w:ascii="Calibri" w:eastAsia="Calibri" w:hAnsi="Calibri" w:cs="Calibri"/>
                  <w:color w:val="2F5496"/>
                  <w:sz w:val="22"/>
                  <w:szCs w:val="22"/>
                  <w:lang w:eastAsia="nl-NL"/>
                </w:rPr>
                <w:t xml:space="preserve"> die behoefte hebben aan verbetering van hun gezondheid of alle </w:t>
              </w:r>
              <w:proofErr w:type="spellStart"/>
              <w:r w:rsidRPr="11D6D434">
                <w:rPr>
                  <w:rFonts w:ascii="Calibri" w:eastAsia="Calibri" w:hAnsi="Calibri" w:cs="Calibri"/>
                  <w:color w:val="2F5496"/>
                  <w:sz w:val="22"/>
                  <w:szCs w:val="22"/>
                  <w:lang w:eastAsia="nl-NL"/>
                </w:rPr>
                <w:t>Zoetermeerders</w:t>
              </w:r>
              <w:proofErr w:type="spellEnd"/>
              <w:r w:rsidRPr="11D6D434">
                <w:rPr>
                  <w:rFonts w:ascii="Calibri" w:eastAsia="Calibri" w:hAnsi="Calibri" w:cs="Calibri"/>
                  <w:color w:val="2F5496"/>
                  <w:sz w:val="22"/>
                  <w:szCs w:val="22"/>
                  <w:lang w:eastAsia="nl-NL"/>
                </w:rPr>
                <w:t xml:space="preserve">? </w:t>
              </w:r>
            </w:ins>
          </w:p>
          <w:p w14:paraId="5235ADCE" w14:textId="0E5D85FB" w:rsidR="5B6D0280" w:rsidRDefault="5B6D0280" w:rsidP="11D6D434">
            <w:pPr>
              <w:pStyle w:val="ListParagraph"/>
              <w:numPr>
                <w:ilvl w:val="1"/>
                <w:numId w:val="7"/>
              </w:numPr>
              <w:rPr>
                <w:ins w:id="238" w:author="Eerden - Vollebregt D.M. van der (Daniëlle)" w:date="2024-08-01T13:53:00Z"/>
                <w:rFonts w:ascii="Calibri" w:eastAsia="Calibri" w:hAnsi="Calibri" w:cs="Calibri"/>
                <w:color w:val="2F5496"/>
                <w:sz w:val="22"/>
                <w:szCs w:val="22"/>
                <w:lang w:eastAsia="nl-NL"/>
              </w:rPr>
            </w:pPr>
            <w:ins w:id="239" w:author="Eerden - Vollebregt D.M. van der (Daniëlle)" w:date="2024-08-01T13:53:00Z">
              <w:r w:rsidRPr="11D6D434">
                <w:rPr>
                  <w:rFonts w:ascii="Calibri" w:eastAsia="Calibri" w:hAnsi="Calibri" w:cs="Calibri"/>
                  <w:color w:val="2F5496"/>
                  <w:sz w:val="22"/>
                  <w:szCs w:val="22"/>
                  <w:lang w:eastAsia="nl-NL"/>
                </w:rPr>
                <w:t xml:space="preserve">Zijn </w:t>
              </w:r>
              <w:proofErr w:type="spellStart"/>
              <w:r w:rsidRPr="11D6D434">
                <w:rPr>
                  <w:rFonts w:ascii="Calibri" w:eastAsia="Calibri" w:hAnsi="Calibri" w:cs="Calibri"/>
                  <w:color w:val="2F5496"/>
                  <w:sz w:val="22"/>
                  <w:szCs w:val="22"/>
                  <w:lang w:eastAsia="nl-NL"/>
                </w:rPr>
                <w:t>Zoetermeerders</w:t>
              </w:r>
              <w:proofErr w:type="spellEnd"/>
              <w:r w:rsidRPr="11D6D434">
                <w:rPr>
                  <w:rFonts w:ascii="Calibri" w:eastAsia="Calibri" w:hAnsi="Calibri" w:cs="Calibri"/>
                  <w:color w:val="2F5496"/>
                  <w:sz w:val="22"/>
                  <w:szCs w:val="22"/>
                  <w:lang w:eastAsia="nl-NL"/>
                </w:rPr>
                <w:t xml:space="preserve"> in de volle breedte meer de doelgroep voor de gemeentelijke website? </w:t>
              </w:r>
            </w:ins>
          </w:p>
          <w:p w14:paraId="4D7B8E6B" w14:textId="3E33598A" w:rsidR="5B6D0280" w:rsidRDefault="5B6D0280" w:rsidP="11D6D434">
            <w:pPr>
              <w:pStyle w:val="ListParagraph"/>
              <w:numPr>
                <w:ilvl w:val="1"/>
                <w:numId w:val="7"/>
              </w:numPr>
              <w:rPr>
                <w:ins w:id="240" w:author="Eerden - Vollebregt D.M. van der (Daniëlle)" w:date="2024-08-01T13:53:00Z"/>
                <w:rFonts w:ascii="Calibri" w:eastAsia="Calibri" w:hAnsi="Calibri" w:cs="Calibri"/>
                <w:color w:val="2F5496"/>
                <w:sz w:val="22"/>
                <w:szCs w:val="22"/>
                <w:lang w:eastAsia="nl-NL"/>
              </w:rPr>
            </w:pPr>
            <w:ins w:id="241" w:author="Eerden - Vollebregt D.M. van der (Daniëlle)" w:date="2024-08-01T13:53:00Z">
              <w:r w:rsidRPr="11D6D434">
                <w:rPr>
                  <w:rFonts w:ascii="Calibri" w:eastAsia="Calibri" w:hAnsi="Calibri" w:cs="Calibri"/>
                  <w:color w:val="2F5496"/>
                  <w:sz w:val="22"/>
                  <w:szCs w:val="22"/>
                  <w:lang w:eastAsia="nl-NL"/>
                </w:rPr>
                <w:t>Komt de primaire focus van SamenZoeterMeerGezond.nl juist meer op professionals te liggen of wordt dat een secundaire focus?</w:t>
              </w:r>
            </w:ins>
          </w:p>
          <w:p w14:paraId="06D4AB3F" w14:textId="3FFBB7DB" w:rsidR="5B6D0280" w:rsidRDefault="5B6D0280" w:rsidP="11D6D434">
            <w:pPr>
              <w:pStyle w:val="ListParagraph"/>
              <w:numPr>
                <w:ilvl w:val="1"/>
                <w:numId w:val="7"/>
              </w:numPr>
              <w:rPr>
                <w:ins w:id="242" w:author="Eerden - Vollebregt D.M. van der (Daniëlle)" w:date="2024-08-01T13:53:00Z"/>
                <w:rFonts w:ascii="Calibri" w:eastAsia="Calibri" w:hAnsi="Calibri" w:cs="Calibri"/>
                <w:color w:val="2F5496"/>
                <w:sz w:val="22"/>
                <w:szCs w:val="22"/>
                <w:lang w:eastAsia="nl-NL"/>
              </w:rPr>
            </w:pPr>
            <w:ins w:id="243" w:author="Eerden - Vollebregt D.M. van der (Daniëlle)" w:date="2024-08-01T13:53:00Z">
              <w:r w:rsidRPr="11D6D434">
                <w:rPr>
                  <w:rFonts w:ascii="Calibri" w:eastAsia="Calibri" w:hAnsi="Calibri" w:cs="Calibri"/>
                  <w:color w:val="2F5496"/>
                  <w:sz w:val="22"/>
                  <w:szCs w:val="22"/>
                  <w:lang w:eastAsia="nl-NL"/>
                </w:rPr>
                <w:t>Wat is de afbakening van professionals? Zorg, welzijn, wijkzorgnetwerk, jeugd, onderwijs, breder?</w:t>
              </w:r>
            </w:ins>
          </w:p>
          <w:p w14:paraId="2721B962" w14:textId="0FC0BC93" w:rsidR="5B6D0280" w:rsidRDefault="5B6D0280" w:rsidP="11D6D434">
            <w:pPr>
              <w:pStyle w:val="ListParagraph"/>
              <w:numPr>
                <w:ilvl w:val="0"/>
                <w:numId w:val="7"/>
              </w:numPr>
              <w:rPr>
                <w:ins w:id="244" w:author="Eerden - Vollebregt D.M. van der (Daniëlle)" w:date="2024-08-01T13:53:00Z"/>
                <w:rFonts w:ascii="Calibri" w:eastAsia="Calibri" w:hAnsi="Calibri" w:cs="Calibri"/>
                <w:color w:val="2F5496"/>
                <w:sz w:val="22"/>
                <w:szCs w:val="22"/>
                <w:lang w:eastAsia="nl-NL"/>
              </w:rPr>
            </w:pPr>
            <w:ins w:id="245" w:author="Eerden - Vollebregt D.M. van der (Daniëlle)" w:date="2024-08-01T13:53:00Z">
              <w:r w:rsidRPr="11D6D434">
                <w:rPr>
                  <w:rFonts w:ascii="Calibri" w:eastAsia="Calibri" w:hAnsi="Calibri" w:cs="Calibri"/>
                  <w:color w:val="2F5496"/>
                  <w:sz w:val="22"/>
                  <w:szCs w:val="22"/>
                  <w:lang w:eastAsia="nl-NL"/>
                </w:rPr>
                <w:t>......</w:t>
              </w:r>
            </w:ins>
          </w:p>
          <w:p w14:paraId="57E66935" w14:textId="2A042E77" w:rsidR="5B6D0280" w:rsidRDefault="5B6D0280" w:rsidP="11D6D434">
            <w:pPr>
              <w:pStyle w:val="ListParagraph"/>
              <w:numPr>
                <w:ilvl w:val="0"/>
                <w:numId w:val="7"/>
              </w:numPr>
              <w:rPr>
                <w:ins w:id="246" w:author="Eerden - Vollebregt D.M. van der (Daniëlle)" w:date="2024-08-01T13:53:00Z"/>
                <w:rFonts w:ascii="Calibri" w:eastAsia="Calibri" w:hAnsi="Calibri" w:cs="Calibri"/>
                <w:color w:val="2F5496"/>
                <w:sz w:val="22"/>
                <w:szCs w:val="22"/>
                <w:lang w:eastAsia="nl-NL"/>
              </w:rPr>
            </w:pPr>
            <w:ins w:id="247" w:author="Eerden - Vollebregt D.M. van der (Daniëlle)" w:date="2024-08-01T13:53:00Z">
              <w:r w:rsidRPr="11D6D434">
                <w:rPr>
                  <w:rFonts w:ascii="Calibri" w:eastAsia="Calibri" w:hAnsi="Calibri" w:cs="Calibri"/>
                  <w:color w:val="2F5496"/>
                  <w:sz w:val="22"/>
                  <w:szCs w:val="22"/>
                  <w:lang w:eastAsia="nl-NL"/>
                </w:rPr>
                <w:t>.....</w:t>
              </w:r>
            </w:ins>
          </w:p>
          <w:p w14:paraId="063CA209" w14:textId="5F9B1BC9" w:rsidR="11D6D434" w:rsidRDefault="11D6D434" w:rsidP="0011318C">
            <w:pPr>
              <w:ind w:left="708"/>
              <w:rPr>
                <w:rFonts w:ascii="Calibri" w:eastAsia="Calibri" w:hAnsi="Calibri" w:cs="Calibri"/>
                <w:sz w:val="22"/>
                <w:szCs w:val="22"/>
                <w:lang w:eastAsia="nl-NL"/>
              </w:rPr>
            </w:pPr>
          </w:p>
        </w:tc>
      </w:tr>
    </w:tbl>
    <w:p w14:paraId="022186C7" w14:textId="05008196" w:rsidR="00814140" w:rsidRPr="00814140" w:rsidRDefault="00814140" w:rsidP="11D6D434">
      <w:pPr>
        <w:spacing w:after="0" w:line="240" w:lineRule="auto"/>
        <w:rPr>
          <w:ins w:id="248" w:author="Eerden - Vollebregt D.M. van der (Daniëlle)" w:date="2024-08-01T13:53:00Z"/>
          <w:rFonts w:ascii="Calibri" w:eastAsia="Calibri" w:hAnsi="Calibri" w:cs="Calibri"/>
          <w:sz w:val="22"/>
          <w:szCs w:val="22"/>
        </w:rPr>
      </w:pPr>
    </w:p>
    <w:p w14:paraId="53140D3A" w14:textId="75F6037C" w:rsidR="00814140" w:rsidRPr="00814140" w:rsidRDefault="00814140" w:rsidP="11D6D434">
      <w:pPr>
        <w:spacing w:after="0" w:line="240" w:lineRule="auto"/>
        <w:rPr>
          <w:ins w:id="249" w:author="Eerden - Vollebregt D.M. van der (Daniëlle)" w:date="2024-08-01T13:53:00Z"/>
          <w:rFonts w:ascii="Calibri" w:eastAsia="Calibri" w:hAnsi="Calibri" w:cs="Calibri"/>
          <w:sz w:val="22"/>
          <w:szCs w:val="22"/>
        </w:rPr>
      </w:pPr>
    </w:p>
    <w:p w14:paraId="7E41F661" w14:textId="1EAA9616" w:rsidR="00814140" w:rsidRPr="00D92B4A" w:rsidRDefault="596F37A4" w:rsidP="0011318C">
      <w:pPr>
        <w:pStyle w:val="ListParagraph"/>
        <w:numPr>
          <w:ilvl w:val="0"/>
          <w:numId w:val="3"/>
        </w:numPr>
        <w:spacing w:after="0" w:line="240" w:lineRule="auto"/>
        <w:rPr>
          <w:rFonts w:ascii="Calibri" w:eastAsia="Calibri" w:hAnsi="Calibri" w:cs="Calibri"/>
          <w:b/>
          <w:bCs/>
          <w:i/>
          <w:iCs/>
          <w:sz w:val="22"/>
          <w:szCs w:val="22"/>
        </w:rPr>
      </w:pPr>
      <w:r w:rsidRPr="0011318C">
        <w:rPr>
          <w:rFonts w:ascii="Calibri" w:eastAsia="Calibri" w:hAnsi="Calibri" w:cs="Calibri"/>
          <w:b/>
          <w:bCs/>
          <w:i/>
          <w:iCs/>
          <w:sz w:val="22"/>
          <w:szCs w:val="22"/>
        </w:rPr>
        <w:t>Functionaliteitenbehoeftesessie</w:t>
      </w:r>
      <w:ins w:id="250" w:author="Eerden - Vollebregt D.M. van der (Daniëlle)" w:date="2024-08-01T13:50:00Z">
        <w:r w:rsidR="00814140">
          <w:br/>
        </w:r>
      </w:ins>
      <w:ins w:id="251" w:author="Hoorweg E.M. (Edisa)" w:date="2024-08-02T11:05:00Z">
        <w:r w:rsidR="592B9D55" w:rsidRPr="11D6D434">
          <w:rPr>
            <w:rFonts w:ascii="Calibri" w:eastAsia="Calibri" w:hAnsi="Calibri" w:cs="Calibri"/>
            <w:b/>
            <w:bCs/>
            <w:i/>
            <w:iCs/>
            <w:sz w:val="22"/>
            <w:szCs w:val="22"/>
          </w:rPr>
          <w:t>voor inwoners</w:t>
        </w:r>
      </w:ins>
    </w:p>
    <w:p w14:paraId="4FDDB147" w14:textId="7ECBACF8" w:rsidR="00814140" w:rsidRPr="00814140" w:rsidRDefault="398E2E16" w:rsidP="00D92B4A">
      <w:pPr>
        <w:pStyle w:val="ListParagraph"/>
        <w:spacing w:after="0" w:line="240" w:lineRule="auto"/>
        <w:ind w:left="360"/>
        <w:rPr>
          <w:rFonts w:ascii="Calibri" w:eastAsia="Calibri" w:hAnsi="Calibri" w:cs="Calibri"/>
          <w:sz w:val="22"/>
          <w:szCs w:val="22"/>
        </w:rPr>
      </w:pPr>
      <w:r w:rsidRPr="11D6D434">
        <w:rPr>
          <w:rFonts w:ascii="Calibri" w:eastAsia="Calibri" w:hAnsi="Calibri" w:cs="Calibri"/>
          <w:sz w:val="22"/>
          <w:szCs w:val="22"/>
        </w:rPr>
        <w:t>Deelnemers:</w:t>
      </w:r>
    </w:p>
    <w:p w14:paraId="15C288B0" w14:textId="00BD8760" w:rsidR="00814140" w:rsidRPr="00814140" w:rsidRDefault="7112A17F" w:rsidP="00D92B4A">
      <w:pPr>
        <w:pStyle w:val="ListParagraph"/>
        <w:numPr>
          <w:ilvl w:val="0"/>
          <w:numId w:val="4"/>
        </w:numPr>
        <w:spacing w:after="0" w:line="240" w:lineRule="auto"/>
        <w:rPr>
          <w:rFonts w:ascii="Calibri" w:eastAsia="Calibri" w:hAnsi="Calibri" w:cs="Calibri"/>
          <w:sz w:val="22"/>
          <w:szCs w:val="22"/>
        </w:rPr>
      </w:pPr>
      <w:r w:rsidRPr="11D6D434">
        <w:rPr>
          <w:rFonts w:ascii="Calibri" w:eastAsia="Calibri" w:hAnsi="Calibri" w:cs="Calibri"/>
          <w:sz w:val="22"/>
          <w:szCs w:val="22"/>
        </w:rPr>
        <w:t>Inwoners</w:t>
      </w:r>
    </w:p>
    <w:p w14:paraId="4CE0199D" w14:textId="061AA41C" w:rsidR="00814140" w:rsidRPr="00814140" w:rsidRDefault="1B68C904" w:rsidP="00D92B4A">
      <w:pPr>
        <w:pStyle w:val="ListParagraph"/>
        <w:numPr>
          <w:ilvl w:val="0"/>
          <w:numId w:val="4"/>
        </w:numPr>
        <w:spacing w:after="0" w:line="240" w:lineRule="auto"/>
        <w:rPr>
          <w:ins w:id="252" w:author="Hoorweg E.M. (Edisa)" w:date="2024-08-02T11:05:00Z"/>
          <w:rFonts w:ascii="Calibri" w:eastAsia="Calibri" w:hAnsi="Calibri" w:cs="Calibri"/>
          <w:sz w:val="22"/>
          <w:szCs w:val="22"/>
        </w:rPr>
      </w:pPr>
      <w:proofErr w:type="spellStart"/>
      <w:ins w:id="253" w:author="Hoorweg E.M. (Edisa)" w:date="2024-08-02T11:05:00Z">
        <w:r w:rsidRPr="11D6D434">
          <w:rPr>
            <w:rFonts w:ascii="Calibri" w:eastAsia="Calibri" w:hAnsi="Calibri" w:cs="Calibri"/>
            <w:sz w:val="22"/>
            <w:szCs w:val="22"/>
          </w:rPr>
          <w:t>InZet</w:t>
        </w:r>
        <w:proofErr w:type="spellEnd"/>
      </w:ins>
    </w:p>
    <w:p w14:paraId="706C8247" w14:textId="2B0197FC" w:rsidR="00814140" w:rsidRPr="00814140" w:rsidRDefault="1B68C904" w:rsidP="00D92B4A">
      <w:pPr>
        <w:pStyle w:val="ListParagraph"/>
        <w:numPr>
          <w:ilvl w:val="0"/>
          <w:numId w:val="4"/>
        </w:numPr>
        <w:spacing w:after="0" w:line="240" w:lineRule="auto"/>
        <w:rPr>
          <w:ins w:id="254" w:author="Eerden - Vollebregt D.M. van der (Daniëlle)" w:date="2024-08-01T13:50:00Z"/>
          <w:rFonts w:ascii="Calibri" w:eastAsia="Calibri" w:hAnsi="Calibri" w:cs="Calibri"/>
          <w:sz w:val="22"/>
          <w:szCs w:val="22"/>
        </w:rPr>
      </w:pPr>
      <w:ins w:id="255" w:author="Hoorweg E.M. (Edisa)" w:date="2024-08-02T11:05:00Z">
        <w:r w:rsidRPr="11D6D434">
          <w:rPr>
            <w:rFonts w:ascii="Calibri" w:eastAsia="Calibri" w:hAnsi="Calibri" w:cs="Calibri"/>
            <w:sz w:val="22"/>
            <w:szCs w:val="22"/>
          </w:rPr>
          <w:t>Wijkregisseur</w:t>
        </w:r>
      </w:ins>
      <w:ins w:id="256" w:author="Eerden - Vollebregt D.M. van der (Daniëlle)" w:date="2024-08-01T13:50:00Z">
        <w:del w:id="257" w:author="Hoorweg E.M. (Edisa)" w:date="2024-08-02T11:05:00Z">
          <w:r w:rsidR="00814140" w:rsidRPr="11D6D434" w:rsidDel="7112A17F">
            <w:rPr>
              <w:rFonts w:ascii="Calibri" w:eastAsia="Calibri" w:hAnsi="Calibri" w:cs="Calibri"/>
              <w:sz w:val="22"/>
              <w:szCs w:val="22"/>
            </w:rPr>
            <w:delText>....</w:delText>
          </w:r>
        </w:del>
      </w:ins>
    </w:p>
    <w:p w14:paraId="31E909BD" w14:textId="61B32343" w:rsidR="00814140" w:rsidRPr="00D92B4A" w:rsidRDefault="7112A17F" w:rsidP="00D92B4A">
      <w:pPr>
        <w:pStyle w:val="ListParagraph"/>
        <w:numPr>
          <w:ilvl w:val="0"/>
          <w:numId w:val="4"/>
        </w:numPr>
        <w:spacing w:after="0" w:line="240" w:lineRule="auto"/>
        <w:rPr>
          <w:rFonts w:ascii="Calibri" w:eastAsia="Calibri" w:hAnsi="Calibri" w:cs="Calibri"/>
          <w:sz w:val="22"/>
          <w:szCs w:val="22"/>
        </w:rPr>
      </w:pPr>
      <w:ins w:id="258" w:author="Eerden - Vollebregt D.M. van der (Daniëlle)" w:date="2024-08-01T13:50:00Z">
        <w:r w:rsidRPr="11D6D434">
          <w:rPr>
            <w:rFonts w:ascii="Calibri" w:eastAsia="Calibri" w:hAnsi="Calibri" w:cs="Calibri"/>
            <w:sz w:val="22"/>
            <w:szCs w:val="22"/>
          </w:rPr>
          <w:t>.....</w:t>
        </w:r>
      </w:ins>
    </w:p>
    <w:p w14:paraId="3B09D87F" w14:textId="541E43CF" w:rsidR="00814140" w:rsidRPr="00D92B4A" w:rsidRDefault="00814140" w:rsidP="11D6D434">
      <w:pPr>
        <w:spacing w:after="0" w:line="240" w:lineRule="auto"/>
        <w:rPr>
          <w:rFonts w:ascii="Calibri" w:eastAsia="Calibri" w:hAnsi="Calibri" w:cs="Calibri"/>
          <w:sz w:val="22"/>
          <w:szCs w:val="22"/>
          <w:lang w:eastAsia="nl-NL"/>
        </w:rPr>
      </w:pPr>
    </w:p>
    <w:p w14:paraId="1C93EC3E" w14:textId="0F9B37D3" w:rsidR="00814140" w:rsidRPr="00814140" w:rsidRDefault="217B865B" w:rsidP="11D6D434">
      <w:pPr>
        <w:pStyle w:val="ListParagraph"/>
        <w:numPr>
          <w:ilvl w:val="0"/>
          <w:numId w:val="3"/>
        </w:numPr>
        <w:spacing w:after="0" w:line="240" w:lineRule="auto"/>
        <w:rPr>
          <w:ins w:id="259" w:author="Hoorweg E.M. (Edisa)" w:date="2024-08-02T11:05:00Z"/>
          <w:rFonts w:ascii="Calibri" w:eastAsia="Calibri" w:hAnsi="Calibri" w:cs="Calibri"/>
          <w:b/>
          <w:bCs/>
          <w:i/>
          <w:iCs/>
          <w:sz w:val="22"/>
          <w:szCs w:val="22"/>
        </w:rPr>
      </w:pPr>
      <w:ins w:id="260" w:author="Hoorweg E.M. (Edisa)" w:date="2024-08-02T11:05:00Z">
        <w:r w:rsidRPr="11D6D434">
          <w:rPr>
            <w:rFonts w:ascii="Calibri" w:eastAsia="Calibri" w:hAnsi="Calibri" w:cs="Calibri"/>
            <w:b/>
            <w:bCs/>
            <w:i/>
            <w:iCs/>
            <w:sz w:val="22"/>
            <w:szCs w:val="22"/>
          </w:rPr>
          <w:t>Functionaliteitenbehoeftesessie voor professionals</w:t>
        </w:r>
      </w:ins>
    </w:p>
    <w:p w14:paraId="6D86048A" w14:textId="7ECBACF8" w:rsidR="00814140" w:rsidRPr="00814140" w:rsidRDefault="217B865B" w:rsidP="11D6D434">
      <w:pPr>
        <w:pStyle w:val="ListParagraph"/>
        <w:spacing w:after="0" w:line="240" w:lineRule="auto"/>
        <w:ind w:left="360"/>
        <w:rPr>
          <w:ins w:id="261" w:author="Hoorweg E.M. (Edisa)" w:date="2024-08-02T11:05:00Z"/>
          <w:rFonts w:ascii="Calibri" w:eastAsia="Calibri" w:hAnsi="Calibri" w:cs="Calibri"/>
          <w:sz w:val="22"/>
          <w:szCs w:val="22"/>
        </w:rPr>
      </w:pPr>
      <w:ins w:id="262" w:author="Hoorweg E.M. (Edisa)" w:date="2024-08-02T11:05:00Z">
        <w:r w:rsidRPr="11D6D434">
          <w:rPr>
            <w:rFonts w:ascii="Calibri" w:eastAsia="Calibri" w:hAnsi="Calibri" w:cs="Calibri"/>
            <w:sz w:val="22"/>
            <w:szCs w:val="22"/>
          </w:rPr>
          <w:t>Deelnemers:</w:t>
        </w:r>
      </w:ins>
    </w:p>
    <w:p w14:paraId="251A1BFB" w14:textId="1DF92709" w:rsidR="00814140" w:rsidRPr="00814140" w:rsidRDefault="217B865B">
      <w:pPr>
        <w:pStyle w:val="ListParagraph"/>
        <w:numPr>
          <w:ilvl w:val="0"/>
          <w:numId w:val="4"/>
        </w:numPr>
        <w:spacing w:after="0" w:line="240" w:lineRule="auto"/>
        <w:rPr>
          <w:ins w:id="263" w:author="Hoorweg E.M. (Edisa)" w:date="2024-08-02T11:05:00Z"/>
          <w:rFonts w:ascii="Calibri" w:eastAsia="Calibri" w:hAnsi="Calibri" w:cs="Calibri"/>
          <w:sz w:val="22"/>
          <w:szCs w:val="22"/>
        </w:rPr>
      </w:pPr>
      <w:ins w:id="264" w:author="Hoorweg E.M. (Edisa)" w:date="2024-08-02T11:05:00Z">
        <w:r w:rsidRPr="11D6D434">
          <w:rPr>
            <w:rFonts w:ascii="Calibri" w:eastAsia="Calibri" w:hAnsi="Calibri" w:cs="Calibri"/>
            <w:sz w:val="22"/>
            <w:szCs w:val="22"/>
          </w:rPr>
          <w:t>Professionals</w:t>
        </w:r>
      </w:ins>
    </w:p>
    <w:p w14:paraId="7E51B746" w14:textId="511D0DA5" w:rsidR="00814140" w:rsidRPr="00814140" w:rsidRDefault="217B865B" w:rsidP="11D6D434">
      <w:pPr>
        <w:pStyle w:val="ListParagraph"/>
        <w:numPr>
          <w:ilvl w:val="0"/>
          <w:numId w:val="4"/>
        </w:numPr>
        <w:spacing w:after="0" w:line="240" w:lineRule="auto"/>
        <w:rPr>
          <w:ins w:id="265" w:author="Hoorweg E.M. (Edisa)" w:date="2024-08-02T11:05:00Z"/>
          <w:rFonts w:ascii="Calibri" w:eastAsia="Calibri" w:hAnsi="Calibri" w:cs="Calibri"/>
          <w:sz w:val="22"/>
          <w:szCs w:val="22"/>
        </w:rPr>
      </w:pPr>
      <w:ins w:id="266" w:author="Hoorweg E.M. (Edisa)" w:date="2024-08-02T11:05:00Z">
        <w:r w:rsidRPr="11D6D434">
          <w:rPr>
            <w:rFonts w:ascii="Calibri" w:eastAsia="Calibri" w:hAnsi="Calibri" w:cs="Calibri"/>
            <w:sz w:val="22"/>
            <w:szCs w:val="22"/>
          </w:rPr>
          <w:t>Wijkzorgnetwerk</w:t>
        </w:r>
      </w:ins>
    </w:p>
    <w:p w14:paraId="61BF16CC" w14:textId="5B9092E2" w:rsidR="00814140" w:rsidRPr="00814140" w:rsidRDefault="217B865B" w:rsidP="11D6D434">
      <w:pPr>
        <w:pStyle w:val="ListParagraph"/>
        <w:numPr>
          <w:ilvl w:val="0"/>
          <w:numId w:val="4"/>
        </w:numPr>
        <w:spacing w:after="0" w:line="240" w:lineRule="auto"/>
        <w:rPr>
          <w:ins w:id="267" w:author="Hoorweg E.M. (Edisa)" w:date="2024-08-02T11:06:00Z"/>
          <w:rFonts w:ascii="Calibri" w:eastAsia="Calibri" w:hAnsi="Calibri" w:cs="Calibri"/>
          <w:sz w:val="22"/>
          <w:szCs w:val="22"/>
        </w:rPr>
      </w:pPr>
      <w:ins w:id="268" w:author="Hoorweg E.M. (Edisa)" w:date="2024-08-02T11:05:00Z">
        <w:r w:rsidRPr="11D6D434">
          <w:rPr>
            <w:rFonts w:ascii="Calibri" w:eastAsia="Calibri" w:hAnsi="Calibri" w:cs="Calibri"/>
            <w:sz w:val="22"/>
            <w:szCs w:val="22"/>
          </w:rPr>
          <w:t>Wijkregisseur</w:t>
        </w:r>
      </w:ins>
      <w:ins w:id="269" w:author="Hoorweg E.M. (Edisa)" w:date="2024-08-02T11:13:00Z">
        <w:r w:rsidR="1E5DDCD4" w:rsidRPr="11D6D434">
          <w:rPr>
            <w:rFonts w:ascii="Calibri" w:eastAsia="Calibri" w:hAnsi="Calibri" w:cs="Calibri"/>
            <w:sz w:val="22"/>
            <w:szCs w:val="22"/>
          </w:rPr>
          <w:t>?</w:t>
        </w:r>
      </w:ins>
    </w:p>
    <w:p w14:paraId="1F7CD40F" w14:textId="79D1F1F1" w:rsidR="00814140" w:rsidRPr="00814140" w:rsidRDefault="217B865B" w:rsidP="11D6D434">
      <w:pPr>
        <w:pStyle w:val="ListParagraph"/>
        <w:numPr>
          <w:ilvl w:val="0"/>
          <w:numId w:val="4"/>
        </w:numPr>
        <w:spacing w:after="0" w:line="240" w:lineRule="auto"/>
        <w:rPr>
          <w:ins w:id="270" w:author="Hoorweg E.M. (Edisa)" w:date="2024-08-02T11:05:00Z"/>
          <w:rFonts w:ascii="Calibri" w:eastAsia="Calibri" w:hAnsi="Calibri" w:cs="Calibri"/>
          <w:sz w:val="22"/>
          <w:szCs w:val="22"/>
        </w:rPr>
      </w:pPr>
      <w:ins w:id="271" w:author="Hoorweg E.M. (Edisa)" w:date="2024-08-02T11:06:00Z">
        <w:r w:rsidRPr="11D6D434">
          <w:rPr>
            <w:rFonts w:ascii="Calibri" w:eastAsia="Calibri" w:hAnsi="Calibri" w:cs="Calibri"/>
            <w:sz w:val="22"/>
            <w:szCs w:val="22"/>
          </w:rPr>
          <w:t>.....</w:t>
        </w:r>
      </w:ins>
    </w:p>
    <w:p w14:paraId="3218E5B7" w14:textId="2BF68FC2" w:rsidR="00814140" w:rsidRPr="00D92B4A" w:rsidRDefault="00814140" w:rsidP="11D6D434">
      <w:pPr>
        <w:spacing w:after="0" w:line="240" w:lineRule="auto"/>
        <w:rPr>
          <w:del w:id="272" w:author="Eerden - Vollebregt D.M. van der (Daniëlle)" w:date="2024-08-01T13:54:00Z"/>
          <w:rFonts w:ascii="Calibri" w:eastAsia="Calibri" w:hAnsi="Calibri" w:cs="Calibri"/>
          <w:sz w:val="22"/>
          <w:szCs w:val="22"/>
          <w:lang w:eastAsia="nl-NL"/>
        </w:rPr>
      </w:pPr>
    </w:p>
    <w:p w14:paraId="44CEE61E" w14:textId="77777777" w:rsidR="00D92B4A" w:rsidRDefault="00D92B4A">
      <w:pPr>
        <w:rPr>
          <w:rFonts w:asciiTheme="majorHAnsi" w:eastAsiaTheme="majorEastAsia" w:hAnsiTheme="majorHAnsi" w:cstheme="majorBidi"/>
          <w:color w:val="424242"/>
          <w:kern w:val="0"/>
          <w:sz w:val="22"/>
          <w:szCs w:val="22"/>
          <w:lang w:eastAsia="nl-NL"/>
          <w14:ligatures w14:val="none"/>
        </w:rPr>
      </w:pPr>
      <w:r>
        <w:rPr>
          <w:color w:val="424242"/>
          <w:kern w:val="0"/>
          <w:sz w:val="22"/>
          <w:szCs w:val="22"/>
          <w:lang w:eastAsia="nl-NL"/>
          <w14:ligatures w14:val="none"/>
        </w:rPr>
        <w:br w:type="page"/>
      </w:r>
    </w:p>
    <w:p w14:paraId="4731A56D" w14:textId="1C56B0F2" w:rsidR="00814140" w:rsidRPr="0011318C" w:rsidRDefault="3EFA3DAF" w:rsidP="0011318C">
      <w:pPr>
        <w:pStyle w:val="Heading1"/>
        <w:rPr>
          <w:rFonts w:ascii="Calibri" w:hAnsi="Calibri" w:cs="Calibri"/>
          <w:color w:val="2F5496"/>
          <w:kern w:val="0"/>
          <w:sz w:val="26"/>
          <w:szCs w:val="26"/>
          <w:lang w:eastAsia="nl-NL"/>
          <w14:ligatures w14:val="none"/>
        </w:rPr>
      </w:pPr>
      <w:r w:rsidRPr="11D6D434">
        <w:rPr>
          <w:color w:val="424242"/>
          <w:kern w:val="0"/>
          <w:sz w:val="22"/>
          <w:szCs w:val="22"/>
          <w:lang w:eastAsia="nl-NL"/>
          <w14:ligatures w14:val="none"/>
        </w:rPr>
        <w:lastRenderedPageBreak/>
        <w:t> </w:t>
      </w:r>
      <w:bookmarkStart w:id="273" w:name="_Toc173738076"/>
      <w:ins w:id="274" w:author="Eerden - Vollebregt D.M. van der (Daniëlle)" w:date="2024-08-01T13:55:00Z">
        <w:r w:rsidR="4B05081C" w:rsidRPr="00D92B4A">
          <w:rPr>
            <w:rStyle w:val="Heading1Char"/>
            <w:rFonts w:ascii="Calibri" w:eastAsia="Calibri" w:hAnsi="Calibri" w:cs="Calibri"/>
            <w:b/>
            <w:bCs/>
            <w:sz w:val="26"/>
            <w:szCs w:val="26"/>
          </w:rPr>
          <w:t>Bijlage 1</w:t>
        </w:r>
      </w:ins>
      <w:r w:rsidR="6AEDF9BE" w:rsidRPr="0011318C">
        <w:rPr>
          <w:rStyle w:val="Heading1Char"/>
          <w:rFonts w:ascii="Calibri" w:eastAsia="Calibri" w:hAnsi="Calibri" w:cs="Calibri"/>
          <w:b/>
          <w:bCs/>
          <w:sz w:val="26"/>
          <w:szCs w:val="26"/>
        </w:rPr>
        <w:t xml:space="preserve"> </w:t>
      </w:r>
      <w:bookmarkStart w:id="275" w:name="x__Toc131601347"/>
      <w:commentRangeStart w:id="276"/>
      <w:r w:rsidRPr="0011318C">
        <w:rPr>
          <w:rStyle w:val="Heading1Char"/>
          <w:rFonts w:ascii="Calibri" w:eastAsia="Calibri" w:hAnsi="Calibri" w:cs="Calibri"/>
          <w:b/>
          <w:bCs/>
          <w:sz w:val="26"/>
          <w:szCs w:val="26"/>
        </w:rPr>
        <w:t>Contentkalender</w:t>
      </w:r>
      <w:bookmarkEnd w:id="275"/>
      <w:r w:rsidR="5F2F0A90" w:rsidRPr="0011318C">
        <w:rPr>
          <w:rStyle w:val="Heading1Char"/>
          <w:rFonts w:ascii="Calibri" w:eastAsia="Calibri" w:hAnsi="Calibri" w:cs="Calibri"/>
          <w:b/>
          <w:bCs/>
          <w:sz w:val="26"/>
          <w:szCs w:val="26"/>
        </w:rPr>
        <w:t xml:space="preserve"> </w:t>
      </w:r>
      <w:commentRangeEnd w:id="276"/>
      <w:r w:rsidR="00814140" w:rsidRPr="0011318C">
        <w:rPr>
          <w:rFonts w:ascii="Calibri" w:hAnsi="Calibri" w:cs="Calibri"/>
          <w:sz w:val="26"/>
          <w:szCs w:val="26"/>
        </w:rPr>
        <w:commentReference w:id="276"/>
      </w:r>
      <w:bookmarkEnd w:id="273"/>
    </w:p>
    <w:p w14:paraId="56A416D8" w14:textId="77777777" w:rsidR="00814140" w:rsidRPr="00814140" w:rsidRDefault="3EFA3DAF" w:rsidP="11D6D434">
      <w:pPr>
        <w:shd w:val="clear" w:color="auto" w:fill="FFFFFF" w:themeFill="background1"/>
        <w:spacing w:after="0" w:line="240" w:lineRule="auto"/>
        <w:rPr>
          <w:rFonts w:ascii="Calibri" w:eastAsia="Calibri" w:hAnsi="Calibri" w:cs="Calibri"/>
          <w:color w:val="424242"/>
          <w:kern w:val="0"/>
          <w:sz w:val="22"/>
          <w:szCs w:val="22"/>
          <w:lang w:eastAsia="nl-NL"/>
          <w14:ligatures w14:val="none"/>
        </w:rPr>
      </w:pPr>
      <w:r w:rsidRPr="11D6D434">
        <w:rPr>
          <w:rFonts w:ascii="Calibri" w:eastAsia="Calibri" w:hAnsi="Calibri" w:cs="Calibri"/>
          <w:color w:val="424242"/>
          <w:kern w:val="0"/>
          <w:sz w:val="22"/>
          <w:szCs w:val="22"/>
          <w:lang w:eastAsia="nl-NL"/>
          <w14:ligatures w14:val="none"/>
        </w:rPr>
        <w:t xml:space="preserve">De contentkalender bevat per maand een overzicht van de te plaatsen content op de verschillende mediakanalen. Op deze manier wordt van tevoren bepaald op welke dagen de community een bericht wilt plaatsen, het onderwerp en de Call </w:t>
      </w:r>
      <w:proofErr w:type="spellStart"/>
      <w:r w:rsidRPr="11D6D434">
        <w:rPr>
          <w:rFonts w:ascii="Calibri" w:eastAsia="Calibri" w:hAnsi="Calibri" w:cs="Calibri"/>
          <w:color w:val="424242"/>
          <w:kern w:val="0"/>
          <w:sz w:val="22"/>
          <w:szCs w:val="22"/>
          <w:lang w:eastAsia="nl-NL"/>
          <w14:ligatures w14:val="none"/>
        </w:rPr>
        <w:t>to</w:t>
      </w:r>
      <w:proofErr w:type="spellEnd"/>
      <w:r w:rsidRPr="11D6D434">
        <w:rPr>
          <w:rFonts w:ascii="Calibri" w:eastAsia="Calibri" w:hAnsi="Calibri" w:cs="Calibri"/>
          <w:color w:val="424242"/>
          <w:kern w:val="0"/>
          <w:sz w:val="22"/>
          <w:szCs w:val="22"/>
          <w:lang w:eastAsia="nl-NL"/>
          <w14:ligatures w14:val="none"/>
        </w:rPr>
        <w:t xml:space="preserve"> Action (CTA). Een format van de contentkalender staat in de bijlage (2)</w:t>
      </w:r>
    </w:p>
    <w:p w14:paraId="700D4AE9" w14:textId="77777777" w:rsidR="00814140" w:rsidRPr="00814140" w:rsidRDefault="3EFA3DAF" w:rsidP="11D6D434">
      <w:pPr>
        <w:shd w:val="clear" w:color="auto" w:fill="FFFFFF" w:themeFill="background1"/>
        <w:spacing w:after="0" w:line="240" w:lineRule="auto"/>
        <w:rPr>
          <w:rFonts w:ascii="Calibri" w:eastAsia="Calibri" w:hAnsi="Calibri" w:cs="Calibri"/>
          <w:color w:val="424242"/>
          <w:kern w:val="0"/>
          <w:sz w:val="22"/>
          <w:szCs w:val="22"/>
          <w:lang w:eastAsia="nl-NL"/>
          <w14:ligatures w14:val="none"/>
        </w:rPr>
      </w:pPr>
      <w:r w:rsidRPr="11D6D434">
        <w:rPr>
          <w:rFonts w:ascii="Calibri" w:eastAsia="Calibri" w:hAnsi="Calibri" w:cs="Calibri"/>
          <w:color w:val="424242"/>
          <w:kern w:val="0"/>
          <w:sz w:val="22"/>
          <w:szCs w:val="22"/>
          <w:lang w:eastAsia="nl-NL"/>
          <w14:ligatures w14:val="none"/>
        </w:rPr>
        <w:t>De contentkalender wordt gemaakt voor de verschillende mediakanalen die in gebruik zijn. Daarnaast bevat de contentkalender vier verschillende standaard rubrieken die iedere periode terug zullen komen:</w:t>
      </w:r>
    </w:p>
    <w:p w14:paraId="48FFC2CE" w14:textId="463AED77" w:rsidR="00814140" w:rsidRPr="00814140" w:rsidRDefault="3EFA3DAF" w:rsidP="11D6D434">
      <w:pPr>
        <w:numPr>
          <w:ilvl w:val="0"/>
          <w:numId w:val="13"/>
        </w:numPr>
        <w:shd w:val="clear" w:color="auto" w:fill="FFFFFF" w:themeFill="background1"/>
        <w:spacing w:after="0" w:line="240" w:lineRule="auto"/>
        <w:rPr>
          <w:rFonts w:ascii="Calibri" w:eastAsia="Calibri" w:hAnsi="Calibri" w:cs="Calibri"/>
          <w:color w:val="424242"/>
          <w:kern w:val="0"/>
          <w:sz w:val="22"/>
          <w:szCs w:val="22"/>
          <w:lang w:eastAsia="nl-NL"/>
          <w14:ligatures w14:val="none"/>
        </w:rPr>
      </w:pPr>
      <w:r w:rsidRPr="11D6D434">
        <w:rPr>
          <w:rFonts w:ascii="Calibri" w:eastAsia="Calibri" w:hAnsi="Calibri" w:cs="Calibri"/>
          <w:color w:val="424242"/>
          <w:kern w:val="0"/>
          <w:sz w:val="22"/>
          <w:szCs w:val="22"/>
          <w:lang w:eastAsia="nl-NL"/>
          <w14:ligatures w14:val="none"/>
        </w:rPr>
        <w:t xml:space="preserve">Actualiteit rondom de aanpak </w:t>
      </w:r>
      <w:r w:rsidR="497C0C92" w:rsidRPr="11D6D434">
        <w:rPr>
          <w:rFonts w:ascii="Calibri" w:eastAsia="Calibri" w:hAnsi="Calibri" w:cs="Calibri"/>
          <w:color w:val="424242"/>
          <w:kern w:val="0"/>
          <w:sz w:val="22"/>
          <w:szCs w:val="22"/>
          <w:lang w:eastAsia="nl-NL"/>
          <w14:ligatures w14:val="none"/>
        </w:rPr>
        <w:t>gezondheid</w:t>
      </w:r>
      <w:r w:rsidRPr="11D6D434">
        <w:rPr>
          <w:rFonts w:ascii="Calibri" w:eastAsia="Calibri" w:hAnsi="Calibri" w:cs="Calibri"/>
          <w:color w:val="424242"/>
          <w:kern w:val="0"/>
          <w:sz w:val="22"/>
          <w:szCs w:val="22"/>
          <w:lang w:eastAsia="nl-NL"/>
          <w14:ligatures w14:val="none"/>
        </w:rPr>
        <w:t xml:space="preserve"> in Zoetermeer</w:t>
      </w:r>
    </w:p>
    <w:p w14:paraId="16E143E9" w14:textId="77777777" w:rsidR="00814140" w:rsidRPr="00814140" w:rsidRDefault="3EFA3DAF" w:rsidP="11D6D434">
      <w:pPr>
        <w:numPr>
          <w:ilvl w:val="0"/>
          <w:numId w:val="13"/>
        </w:numPr>
        <w:shd w:val="clear" w:color="auto" w:fill="FFFFFF" w:themeFill="background1"/>
        <w:spacing w:after="0" w:line="240" w:lineRule="auto"/>
        <w:rPr>
          <w:rFonts w:ascii="Calibri" w:eastAsia="Calibri" w:hAnsi="Calibri" w:cs="Calibri"/>
          <w:color w:val="424242"/>
          <w:kern w:val="0"/>
          <w:sz w:val="22"/>
          <w:szCs w:val="22"/>
          <w:lang w:eastAsia="nl-NL"/>
          <w14:ligatures w14:val="none"/>
        </w:rPr>
      </w:pPr>
      <w:r w:rsidRPr="11D6D434">
        <w:rPr>
          <w:rFonts w:ascii="Calibri" w:eastAsia="Calibri" w:hAnsi="Calibri" w:cs="Calibri"/>
          <w:color w:val="424242"/>
          <w:kern w:val="0"/>
          <w:sz w:val="22"/>
          <w:szCs w:val="22"/>
          <w:lang w:eastAsia="nl-NL"/>
          <w14:ligatures w14:val="none"/>
        </w:rPr>
        <w:t>Landelijke berichten delen</w:t>
      </w:r>
    </w:p>
    <w:p w14:paraId="5AF70AC6" w14:textId="77777777" w:rsidR="00814140" w:rsidRPr="00814140" w:rsidRDefault="3EFA3DAF" w:rsidP="11D6D434">
      <w:pPr>
        <w:numPr>
          <w:ilvl w:val="0"/>
          <w:numId w:val="13"/>
        </w:numPr>
        <w:shd w:val="clear" w:color="auto" w:fill="FFFFFF" w:themeFill="background1"/>
        <w:spacing w:after="0" w:line="240" w:lineRule="auto"/>
        <w:rPr>
          <w:rFonts w:ascii="Calibri" w:eastAsia="Calibri" w:hAnsi="Calibri" w:cs="Calibri"/>
          <w:color w:val="424242"/>
          <w:kern w:val="0"/>
          <w:sz w:val="22"/>
          <w:szCs w:val="22"/>
          <w:lang w:eastAsia="nl-NL"/>
          <w14:ligatures w14:val="none"/>
        </w:rPr>
      </w:pPr>
      <w:r w:rsidRPr="11D6D434">
        <w:rPr>
          <w:rFonts w:ascii="Calibri" w:eastAsia="Calibri" w:hAnsi="Calibri" w:cs="Calibri"/>
          <w:color w:val="424242"/>
          <w:kern w:val="0"/>
          <w:sz w:val="22"/>
          <w:szCs w:val="22"/>
          <w:lang w:eastAsia="nl-NL"/>
          <w14:ligatures w14:val="none"/>
        </w:rPr>
        <w:t>Maak kennis met…</w:t>
      </w:r>
    </w:p>
    <w:p w14:paraId="5265328F" w14:textId="77777777" w:rsidR="00814140" w:rsidRPr="00814140" w:rsidRDefault="3EFA3DAF" w:rsidP="11D6D434">
      <w:pPr>
        <w:numPr>
          <w:ilvl w:val="0"/>
          <w:numId w:val="13"/>
        </w:numPr>
        <w:shd w:val="clear" w:color="auto" w:fill="FFFFFF" w:themeFill="background1"/>
        <w:spacing w:after="0" w:line="240" w:lineRule="auto"/>
        <w:rPr>
          <w:rFonts w:ascii="Calibri" w:eastAsia="Calibri" w:hAnsi="Calibri" w:cs="Calibri"/>
          <w:color w:val="424242"/>
          <w:kern w:val="0"/>
          <w:sz w:val="22"/>
          <w:szCs w:val="22"/>
          <w:lang w:eastAsia="nl-NL"/>
          <w14:ligatures w14:val="none"/>
        </w:rPr>
      </w:pPr>
      <w:r w:rsidRPr="11D6D434">
        <w:rPr>
          <w:rFonts w:ascii="Calibri" w:eastAsia="Calibri" w:hAnsi="Calibri" w:cs="Calibri"/>
          <w:color w:val="424242"/>
          <w:kern w:val="0"/>
          <w:sz w:val="22"/>
          <w:szCs w:val="22"/>
          <w:lang w:eastAsia="nl-NL"/>
          <w14:ligatures w14:val="none"/>
        </w:rPr>
        <w:t>Nieuwsberichten</w:t>
      </w:r>
    </w:p>
    <w:p w14:paraId="0F516F9E" w14:textId="77777777" w:rsidR="00814140" w:rsidRPr="00814140" w:rsidRDefault="3EFA3DAF" w:rsidP="11D6D434">
      <w:pPr>
        <w:shd w:val="clear" w:color="auto" w:fill="FFFFFF" w:themeFill="background1"/>
        <w:spacing w:after="0" w:line="240" w:lineRule="auto"/>
        <w:rPr>
          <w:rFonts w:ascii="Calibri" w:eastAsia="Calibri" w:hAnsi="Calibri" w:cs="Calibri"/>
          <w:color w:val="424242"/>
          <w:kern w:val="0"/>
          <w:sz w:val="22"/>
          <w:szCs w:val="22"/>
          <w:lang w:eastAsia="nl-NL"/>
          <w14:ligatures w14:val="none"/>
        </w:rPr>
      </w:pPr>
      <w:r w:rsidRPr="11D6D434">
        <w:rPr>
          <w:rFonts w:ascii="Calibri" w:eastAsia="Calibri" w:hAnsi="Calibri" w:cs="Calibri"/>
          <w:color w:val="424242"/>
          <w:kern w:val="0"/>
          <w:sz w:val="22"/>
          <w:szCs w:val="22"/>
          <w:lang w:eastAsia="nl-NL"/>
          <w14:ligatures w14:val="none"/>
        </w:rPr>
        <w:t> </w:t>
      </w:r>
    </w:p>
    <w:p w14:paraId="784F0E34" w14:textId="77777777" w:rsidR="00D92B4A" w:rsidRDefault="00D92B4A">
      <w:pPr>
        <w:rPr>
          <w:rFonts w:ascii="Calibri" w:eastAsia="Calibri" w:hAnsi="Calibri" w:cs="Calibri"/>
          <w:b/>
          <w:bCs/>
          <w:color w:val="0F4761" w:themeColor="accent1" w:themeShade="BF"/>
          <w:sz w:val="26"/>
          <w:szCs w:val="26"/>
        </w:rPr>
      </w:pPr>
      <w:bookmarkStart w:id="277" w:name="x__Toc131601371"/>
      <w:bookmarkStart w:id="278" w:name="_Toc173738077"/>
      <w:r>
        <w:rPr>
          <w:rFonts w:ascii="Calibri" w:eastAsia="Calibri" w:hAnsi="Calibri" w:cs="Calibri"/>
          <w:b/>
          <w:bCs/>
          <w:sz w:val="26"/>
          <w:szCs w:val="26"/>
        </w:rPr>
        <w:br w:type="page"/>
      </w:r>
    </w:p>
    <w:p w14:paraId="4233C7CE" w14:textId="73AABE2F" w:rsidR="00814140" w:rsidRPr="00D92B4A" w:rsidRDefault="3EFA3DAF" w:rsidP="11D6D434">
      <w:pPr>
        <w:pStyle w:val="Heading1"/>
        <w:keepNext w:val="0"/>
        <w:keepLines w:val="0"/>
        <w:rPr>
          <w:rFonts w:ascii="Calibri" w:eastAsia="Calibri" w:hAnsi="Calibri" w:cs="Calibri"/>
          <w:b/>
          <w:bCs/>
          <w:color w:val="2F5496"/>
          <w:sz w:val="26"/>
          <w:szCs w:val="26"/>
          <w:lang w:eastAsia="nl-NL"/>
        </w:rPr>
      </w:pPr>
      <w:r w:rsidRPr="00D92B4A">
        <w:rPr>
          <w:rFonts w:ascii="Calibri" w:eastAsia="Calibri" w:hAnsi="Calibri" w:cs="Calibri"/>
          <w:b/>
          <w:bCs/>
          <w:sz w:val="26"/>
          <w:szCs w:val="26"/>
        </w:rPr>
        <w:lastRenderedPageBreak/>
        <w:t>Bijlage 2: Jaarplan</w:t>
      </w:r>
      <w:bookmarkEnd w:id="277"/>
      <w:r w:rsidR="55EA0C28" w:rsidRPr="00D92B4A">
        <w:rPr>
          <w:rFonts w:ascii="Calibri" w:eastAsia="Calibri" w:hAnsi="Calibri" w:cs="Calibri"/>
          <w:b/>
          <w:bCs/>
          <w:sz w:val="26"/>
          <w:szCs w:val="26"/>
        </w:rPr>
        <w:t xml:space="preserve"> content</w:t>
      </w:r>
      <w:r w:rsidR="067DAE8B" w:rsidRPr="00D92B4A">
        <w:rPr>
          <w:rFonts w:ascii="Calibri" w:eastAsia="Calibri" w:hAnsi="Calibri" w:cs="Calibri"/>
          <w:b/>
          <w:bCs/>
          <w:sz w:val="26"/>
          <w:szCs w:val="26"/>
        </w:rPr>
        <w:t>kalender</w:t>
      </w:r>
      <w:bookmarkEnd w:id="278"/>
    </w:p>
    <w:p w14:paraId="578507A5" w14:textId="77777777" w:rsidR="00814140" w:rsidRPr="0011318C" w:rsidRDefault="3EFA3DAF"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Per kwartaal vaststellen welke thema’s worden behandeld en welke acties worden uitgevoerd.</w:t>
      </w:r>
    </w:p>
    <w:p w14:paraId="25832EAB" w14:textId="77777777" w:rsidR="00814140" w:rsidRPr="0011318C" w:rsidRDefault="3EFA3DAF"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Per maand aandacht besteden aan:</w:t>
      </w:r>
    </w:p>
    <w:p w14:paraId="34A214E9" w14:textId="77777777" w:rsidR="00814140" w:rsidRPr="0011318C" w:rsidRDefault="3EFA3DAF"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Een thema</w:t>
      </w:r>
    </w:p>
    <w:p w14:paraId="490910BA" w14:textId="77777777" w:rsidR="00814140" w:rsidRPr="0011318C" w:rsidRDefault="3EFA3DAF"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Een lid van de community</w:t>
      </w:r>
    </w:p>
    <w:p w14:paraId="7BD3807D" w14:textId="77777777" w:rsidR="00814140" w:rsidRPr="0011318C" w:rsidRDefault="3EFA3DAF"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Een Zoetermeerder aan het woord</w:t>
      </w:r>
    </w:p>
    <w:p w14:paraId="52706349" w14:textId="60C15936" w:rsidR="00814140" w:rsidRPr="0011318C" w:rsidRDefault="3EFA3DAF"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Aansluiten bij landelijke campagne / mededeling uit eigen community (aankondiging of terugblik)</w:t>
      </w:r>
    </w:p>
    <w:p w14:paraId="0AF9BC68" w14:textId="77777777" w:rsidR="00814140" w:rsidRPr="0011318C" w:rsidRDefault="3EFA3DAF"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 </w:t>
      </w:r>
    </w:p>
    <w:p w14:paraId="3E9289A9" w14:textId="75ECE234" w:rsidR="00EC366A" w:rsidRPr="00D92B4A" w:rsidRDefault="26089AE5" w:rsidP="0011318C">
      <w:pPr>
        <w:spacing w:after="0" w:line="240" w:lineRule="auto"/>
        <w:rPr>
          <w:rFonts w:ascii="Calibri" w:hAnsi="Calibri" w:cs="Calibri"/>
          <w:sz w:val="22"/>
          <w:szCs w:val="22"/>
        </w:rPr>
      </w:pPr>
      <w:bookmarkStart w:id="279" w:name="_Toc1668223255"/>
      <w:r w:rsidRPr="00D92B4A">
        <w:rPr>
          <w:rFonts w:ascii="Calibri" w:hAnsi="Calibri" w:cs="Calibri"/>
          <w:sz w:val="22"/>
          <w:szCs w:val="22"/>
        </w:rPr>
        <w:t>Functionaliteiten Ontwikkelkalender</w:t>
      </w:r>
      <w:r w:rsidR="5A205127" w:rsidRPr="00D92B4A">
        <w:rPr>
          <w:rFonts w:ascii="Calibri" w:hAnsi="Calibri" w:cs="Calibri"/>
          <w:sz w:val="22"/>
          <w:szCs w:val="22"/>
        </w:rPr>
        <w:t xml:space="preserve"> </w:t>
      </w:r>
      <w:r w:rsidR="1C863387" w:rsidRPr="00D92B4A">
        <w:rPr>
          <w:rFonts w:ascii="Calibri" w:hAnsi="Calibri" w:cs="Calibri"/>
          <w:sz w:val="22"/>
          <w:szCs w:val="22"/>
        </w:rPr>
        <w:t>(</w:t>
      </w:r>
      <w:bookmarkEnd w:id="279"/>
    </w:p>
    <w:p w14:paraId="583E8EC5" w14:textId="5FE76191" w:rsidR="00EC366A" w:rsidRPr="0011318C" w:rsidRDefault="6DB038CF"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 xml:space="preserve">Met x frequentie content </w:t>
      </w:r>
      <w:r w:rsidR="703A5CF3" w:rsidRPr="0011318C">
        <w:rPr>
          <w:rFonts w:ascii="Calibri" w:hAnsi="Calibri" w:cs="Calibri"/>
          <w:sz w:val="22"/>
          <w:szCs w:val="22"/>
          <w:lang w:eastAsia="nl-NL"/>
        </w:rPr>
        <w:t xml:space="preserve">vaststellen </w:t>
      </w:r>
      <w:r w:rsidRPr="0011318C">
        <w:rPr>
          <w:rFonts w:ascii="Calibri" w:hAnsi="Calibri" w:cs="Calibri"/>
          <w:sz w:val="22"/>
          <w:szCs w:val="22"/>
          <w:lang w:eastAsia="nl-NL"/>
        </w:rPr>
        <w:t xml:space="preserve">een aanpassen en </w:t>
      </w:r>
      <w:r w:rsidR="487B20C7" w:rsidRPr="0011318C">
        <w:rPr>
          <w:rFonts w:ascii="Calibri" w:hAnsi="Calibri" w:cs="Calibri"/>
          <w:sz w:val="22"/>
          <w:szCs w:val="22"/>
          <w:lang w:eastAsia="nl-NL"/>
        </w:rPr>
        <w:t xml:space="preserve">implementatie </w:t>
      </w:r>
      <w:r w:rsidR="703A5CF3" w:rsidRPr="0011318C">
        <w:rPr>
          <w:rFonts w:ascii="Calibri" w:hAnsi="Calibri" w:cs="Calibri"/>
          <w:sz w:val="22"/>
          <w:szCs w:val="22"/>
          <w:lang w:eastAsia="nl-NL"/>
        </w:rPr>
        <w:t>functionaliteiten.</w:t>
      </w:r>
    </w:p>
    <w:p w14:paraId="6A162D96" w14:textId="77777777" w:rsidR="00EC366A" w:rsidRPr="0011318C" w:rsidRDefault="703A5CF3"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Per maand aandacht besteden aan:</w:t>
      </w:r>
    </w:p>
    <w:p w14:paraId="3296CFC7" w14:textId="42D9ACFE" w:rsidR="00EC366A" w:rsidRPr="0011318C" w:rsidRDefault="703A5CF3"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Gebruiksdata van de website</w:t>
      </w:r>
    </w:p>
    <w:p w14:paraId="61B8DC93" w14:textId="5E1FBC07" w:rsidR="00EC366A" w:rsidRPr="0011318C" w:rsidRDefault="703A5CF3"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Behoefte inventarisatie functionaliteiten</w:t>
      </w:r>
      <w:r w:rsidR="487B20C7" w:rsidRPr="0011318C">
        <w:rPr>
          <w:rFonts w:ascii="Calibri" w:hAnsi="Calibri" w:cs="Calibri"/>
          <w:sz w:val="22"/>
          <w:szCs w:val="22"/>
          <w:lang w:eastAsia="nl-NL"/>
        </w:rPr>
        <w:t xml:space="preserve"> met gebruikers of </w:t>
      </w:r>
      <w:r w:rsidR="1BBD239B" w:rsidRPr="0011318C">
        <w:rPr>
          <w:rFonts w:ascii="Calibri" w:hAnsi="Calibri" w:cs="Calibri"/>
          <w:sz w:val="22"/>
          <w:szCs w:val="22"/>
          <w:lang w:eastAsia="nl-NL"/>
        </w:rPr>
        <w:t>potentiële</w:t>
      </w:r>
      <w:r w:rsidR="487B20C7" w:rsidRPr="0011318C">
        <w:rPr>
          <w:rFonts w:ascii="Calibri" w:hAnsi="Calibri" w:cs="Calibri"/>
          <w:sz w:val="22"/>
          <w:szCs w:val="22"/>
          <w:lang w:eastAsia="nl-NL"/>
        </w:rPr>
        <w:t xml:space="preserve"> gebruikers</w:t>
      </w:r>
    </w:p>
    <w:p w14:paraId="6900120B" w14:textId="658178E1" w:rsidR="00EC366A" w:rsidRPr="0011318C" w:rsidRDefault="703A5CF3" w:rsidP="0011318C">
      <w:pPr>
        <w:spacing w:after="0" w:line="240" w:lineRule="auto"/>
        <w:rPr>
          <w:rFonts w:ascii="Calibri" w:hAnsi="Calibri" w:cs="Calibri"/>
          <w:sz w:val="22"/>
          <w:szCs w:val="22"/>
          <w:lang w:eastAsia="nl-NL"/>
        </w:rPr>
      </w:pPr>
      <w:r w:rsidRPr="0011318C">
        <w:rPr>
          <w:rFonts w:ascii="Calibri" w:hAnsi="Calibri" w:cs="Calibri"/>
          <w:sz w:val="22"/>
          <w:szCs w:val="22"/>
          <w:lang w:eastAsia="nl-NL"/>
        </w:rPr>
        <w:t>Hoe deze functionaliteiten te communiceren en activeren</w:t>
      </w:r>
    </w:p>
    <w:p w14:paraId="749131EC" w14:textId="3A52794F" w:rsidR="00EC366A" w:rsidRPr="00D92B4A" w:rsidRDefault="00EC366A" w:rsidP="0011318C">
      <w:pPr>
        <w:spacing w:after="0" w:line="240" w:lineRule="auto"/>
        <w:rPr>
          <w:rFonts w:ascii="Calibri" w:hAnsi="Calibri" w:cs="Calibri"/>
          <w:sz w:val="22"/>
          <w:szCs w:val="22"/>
        </w:rPr>
      </w:pPr>
    </w:p>
    <w:p w14:paraId="7C1618A6" w14:textId="2580BCFA" w:rsidR="00EC366A" w:rsidRPr="00D92B4A" w:rsidRDefault="703A5CF3" w:rsidP="0011318C">
      <w:pPr>
        <w:spacing w:after="0" w:line="240" w:lineRule="auto"/>
        <w:rPr>
          <w:rFonts w:ascii="Calibri" w:hAnsi="Calibri" w:cs="Calibri"/>
          <w:sz w:val="22"/>
          <w:szCs w:val="22"/>
        </w:rPr>
      </w:pPr>
      <w:bookmarkStart w:id="280" w:name="_Toc65541729"/>
      <w:proofErr w:type="spellStart"/>
      <w:r w:rsidRPr="00D92B4A">
        <w:rPr>
          <w:rFonts w:ascii="Calibri" w:hAnsi="Calibri" w:cs="Calibri"/>
          <w:sz w:val="22"/>
          <w:szCs w:val="22"/>
        </w:rPr>
        <w:t>Prio</w:t>
      </w:r>
      <w:proofErr w:type="spellEnd"/>
      <w:r w:rsidRPr="00D92B4A">
        <w:rPr>
          <w:rFonts w:ascii="Calibri" w:hAnsi="Calibri" w:cs="Calibri"/>
          <w:sz w:val="22"/>
          <w:szCs w:val="22"/>
        </w:rPr>
        <w:t xml:space="preserve"> functionaliteiten </w:t>
      </w:r>
      <w:r w:rsidR="5A205127" w:rsidRPr="00D92B4A">
        <w:rPr>
          <w:rFonts w:ascii="Calibri" w:hAnsi="Calibri" w:cs="Calibri"/>
          <w:sz w:val="22"/>
          <w:szCs w:val="22"/>
        </w:rPr>
        <w:t>Q3-Q4</w:t>
      </w:r>
      <w:r w:rsidR="26089AE5" w:rsidRPr="00D92B4A">
        <w:rPr>
          <w:rFonts w:ascii="Calibri" w:hAnsi="Calibri" w:cs="Calibri"/>
          <w:sz w:val="22"/>
          <w:szCs w:val="22"/>
        </w:rPr>
        <w:t>:</w:t>
      </w:r>
      <w:bookmarkEnd w:id="280"/>
    </w:p>
    <w:p w14:paraId="62443996" w14:textId="24F07B7B" w:rsidR="00EC366A" w:rsidRPr="00D92B4A" w:rsidRDefault="26089AE5" w:rsidP="0011318C">
      <w:pPr>
        <w:spacing w:after="0" w:line="240" w:lineRule="auto"/>
        <w:rPr>
          <w:rFonts w:ascii="Calibri" w:hAnsi="Calibri" w:cs="Calibri"/>
          <w:sz w:val="22"/>
          <w:szCs w:val="22"/>
        </w:rPr>
      </w:pPr>
      <w:r w:rsidRPr="00D92B4A">
        <w:rPr>
          <w:rFonts w:ascii="Calibri" w:hAnsi="Calibri" w:cs="Calibri"/>
          <w:sz w:val="22"/>
          <w:szCs w:val="22"/>
        </w:rPr>
        <w:t xml:space="preserve">Agenda </w:t>
      </w:r>
      <w:r w:rsidR="21BBD41D" w:rsidRPr="00D92B4A">
        <w:rPr>
          <w:rFonts w:ascii="Calibri" w:hAnsi="Calibri" w:cs="Calibri"/>
          <w:sz w:val="22"/>
          <w:szCs w:val="22"/>
        </w:rPr>
        <w:t>functie gezondheid</w:t>
      </w:r>
      <w:r w:rsidR="497A446D" w:rsidRPr="00D92B4A">
        <w:rPr>
          <w:rFonts w:ascii="Calibri" w:hAnsi="Calibri" w:cs="Calibri"/>
          <w:sz w:val="22"/>
          <w:szCs w:val="22"/>
        </w:rPr>
        <w:t>s-</w:t>
      </w:r>
      <w:r w:rsidR="21BBD41D" w:rsidRPr="00D92B4A">
        <w:rPr>
          <w:rFonts w:ascii="Calibri" w:hAnsi="Calibri" w:cs="Calibri"/>
          <w:sz w:val="22"/>
          <w:szCs w:val="22"/>
        </w:rPr>
        <w:t xml:space="preserve"> en sociale </w:t>
      </w:r>
      <w:r w:rsidR="5DCEDC20" w:rsidRPr="00D92B4A">
        <w:rPr>
          <w:rFonts w:ascii="Calibri" w:hAnsi="Calibri" w:cs="Calibri"/>
          <w:sz w:val="22"/>
          <w:szCs w:val="22"/>
        </w:rPr>
        <w:t xml:space="preserve">activiteiten </w:t>
      </w:r>
    </w:p>
    <w:p w14:paraId="47D02F11" w14:textId="2A8C24CA" w:rsidR="2F244571" w:rsidRPr="00D92B4A" w:rsidRDefault="798E19EE" w:rsidP="0011318C">
      <w:pPr>
        <w:spacing w:after="0" w:line="240" w:lineRule="auto"/>
        <w:rPr>
          <w:rFonts w:ascii="Calibri" w:hAnsi="Calibri" w:cs="Calibri"/>
          <w:sz w:val="22"/>
          <w:szCs w:val="22"/>
        </w:rPr>
      </w:pPr>
      <w:r w:rsidRPr="00D92B4A">
        <w:rPr>
          <w:rFonts w:ascii="Calibri" w:hAnsi="Calibri" w:cs="Calibri"/>
          <w:sz w:val="22"/>
          <w:szCs w:val="22"/>
        </w:rPr>
        <w:t>Nieuwsbrief</w:t>
      </w:r>
      <w:r w:rsidR="0E5EB20A" w:rsidRPr="00D92B4A">
        <w:rPr>
          <w:rFonts w:ascii="Calibri" w:hAnsi="Calibri" w:cs="Calibri"/>
          <w:sz w:val="22"/>
          <w:szCs w:val="22"/>
        </w:rPr>
        <w:t xml:space="preserve"> integratie in Nieuwsbrief PG</w:t>
      </w:r>
    </w:p>
    <w:p w14:paraId="3BE32D73" w14:textId="6E416052" w:rsidR="00861361" w:rsidRPr="00D92B4A" w:rsidRDefault="39ED3FCA" w:rsidP="0011318C">
      <w:pPr>
        <w:spacing w:after="0" w:line="240" w:lineRule="auto"/>
        <w:rPr>
          <w:rFonts w:ascii="Calibri" w:hAnsi="Calibri" w:cs="Calibri"/>
          <w:sz w:val="22"/>
          <w:szCs w:val="22"/>
        </w:rPr>
      </w:pPr>
      <w:r w:rsidRPr="00D92B4A">
        <w:rPr>
          <w:rFonts w:ascii="Calibri" w:hAnsi="Calibri" w:cs="Calibri"/>
          <w:sz w:val="22"/>
          <w:szCs w:val="22"/>
        </w:rPr>
        <w:t xml:space="preserve">Update </w:t>
      </w:r>
      <w:r w:rsidR="730131D7" w:rsidRPr="00D92B4A">
        <w:rPr>
          <w:rFonts w:ascii="Calibri" w:hAnsi="Calibri" w:cs="Calibri"/>
          <w:sz w:val="22"/>
          <w:szCs w:val="22"/>
        </w:rPr>
        <w:t xml:space="preserve">Positieve </w:t>
      </w:r>
      <w:proofErr w:type="spellStart"/>
      <w:r w:rsidR="730131D7" w:rsidRPr="00D92B4A">
        <w:rPr>
          <w:rFonts w:ascii="Calibri" w:hAnsi="Calibri" w:cs="Calibri"/>
          <w:sz w:val="22"/>
          <w:szCs w:val="22"/>
        </w:rPr>
        <w:t>Gezondheids</w:t>
      </w:r>
      <w:proofErr w:type="spellEnd"/>
      <w:r w:rsidR="730131D7" w:rsidRPr="00D92B4A">
        <w:rPr>
          <w:rFonts w:ascii="Calibri" w:hAnsi="Calibri" w:cs="Calibri"/>
          <w:sz w:val="22"/>
          <w:szCs w:val="22"/>
        </w:rPr>
        <w:t xml:space="preserve"> informatie</w:t>
      </w:r>
      <w:r w:rsidR="72F971BA" w:rsidRPr="00D92B4A">
        <w:rPr>
          <w:rFonts w:ascii="Calibri" w:hAnsi="Calibri" w:cs="Calibri"/>
          <w:sz w:val="22"/>
          <w:szCs w:val="22"/>
        </w:rPr>
        <w:t xml:space="preserve"> &amp; spinnenweb </w:t>
      </w:r>
      <w:proofErr w:type="spellStart"/>
      <w:r w:rsidR="72F971BA" w:rsidRPr="00D92B4A">
        <w:rPr>
          <w:rFonts w:ascii="Calibri" w:hAnsi="Calibri" w:cs="Calibri"/>
          <w:sz w:val="22"/>
          <w:szCs w:val="22"/>
        </w:rPr>
        <w:t>invulbaar</w:t>
      </w:r>
      <w:proofErr w:type="spellEnd"/>
      <w:r w:rsidR="72F971BA" w:rsidRPr="00D92B4A">
        <w:rPr>
          <w:rFonts w:ascii="Calibri" w:hAnsi="Calibri" w:cs="Calibri"/>
          <w:sz w:val="22"/>
          <w:szCs w:val="22"/>
        </w:rPr>
        <w:t xml:space="preserve"> maken via website</w:t>
      </w:r>
    </w:p>
    <w:p w14:paraId="48117DCF" w14:textId="7DB107DA" w:rsidR="00576A6A" w:rsidRPr="00D92B4A" w:rsidRDefault="730131D7" w:rsidP="0011318C">
      <w:pPr>
        <w:spacing w:after="0" w:line="240" w:lineRule="auto"/>
        <w:rPr>
          <w:rFonts w:ascii="Calibri" w:hAnsi="Calibri" w:cs="Calibri"/>
          <w:color w:val="0D0D0D"/>
          <w:sz w:val="22"/>
          <w:szCs w:val="22"/>
          <w:lang w:eastAsia="nl-NL"/>
        </w:rPr>
      </w:pPr>
      <w:r w:rsidRPr="00D92B4A">
        <w:rPr>
          <w:rFonts w:ascii="Calibri" w:hAnsi="Calibri" w:cs="Calibri"/>
          <w:sz w:val="22"/>
          <w:szCs w:val="22"/>
        </w:rPr>
        <w:t xml:space="preserve">Verzameling en verwijzing </w:t>
      </w:r>
      <w:r w:rsidR="1C9F9184" w:rsidRPr="00D92B4A">
        <w:rPr>
          <w:rFonts w:ascii="Calibri" w:hAnsi="Calibri" w:cs="Calibri"/>
          <w:sz w:val="22"/>
          <w:szCs w:val="22"/>
        </w:rPr>
        <w:t>belangrijkste bronnen</w:t>
      </w:r>
      <w:r w:rsidR="052C16FC" w:rsidRPr="00D92B4A">
        <w:rPr>
          <w:rFonts w:ascii="Calibri" w:hAnsi="Calibri" w:cs="Calibri"/>
          <w:sz w:val="22"/>
          <w:szCs w:val="22"/>
        </w:rPr>
        <w:t xml:space="preserve">/websites </w:t>
      </w:r>
      <w:r w:rsidR="72F971BA" w:rsidRPr="00D92B4A">
        <w:rPr>
          <w:rFonts w:ascii="Calibri" w:hAnsi="Calibri" w:cs="Calibri"/>
          <w:sz w:val="22"/>
          <w:szCs w:val="22"/>
        </w:rPr>
        <w:t>op gebied van Positieve Gezondheid</w:t>
      </w:r>
    </w:p>
    <w:p w14:paraId="2121B53D" w14:textId="62C86315" w:rsidR="5FCF8394" w:rsidRPr="00D92B4A" w:rsidRDefault="08CD65B3" w:rsidP="0011318C">
      <w:pPr>
        <w:spacing w:after="0" w:line="240" w:lineRule="auto"/>
        <w:rPr>
          <w:rFonts w:ascii="Calibri" w:hAnsi="Calibri" w:cs="Calibri"/>
          <w:color w:val="0D0D0D" w:themeColor="text1" w:themeTint="F2"/>
          <w:sz w:val="22"/>
          <w:szCs w:val="22"/>
          <w:lang w:eastAsia="nl-NL"/>
        </w:rPr>
      </w:pPr>
      <w:proofErr w:type="spellStart"/>
      <w:r w:rsidRPr="00D92B4A">
        <w:rPr>
          <w:rFonts w:ascii="Calibri" w:hAnsi="Calibri" w:cs="Calibri"/>
          <w:color w:val="0D0D0D" w:themeColor="text1" w:themeTint="F2"/>
          <w:sz w:val="22"/>
          <w:szCs w:val="22"/>
          <w:lang w:eastAsia="nl-NL"/>
        </w:rPr>
        <w:t>Chatbot</w:t>
      </w:r>
      <w:proofErr w:type="spellEnd"/>
      <w:r w:rsidRPr="00D92B4A">
        <w:rPr>
          <w:rFonts w:ascii="Calibri" w:hAnsi="Calibri" w:cs="Calibri"/>
          <w:color w:val="0D0D0D" w:themeColor="text1" w:themeTint="F2"/>
          <w:sz w:val="22"/>
          <w:szCs w:val="22"/>
          <w:lang w:eastAsia="nl-NL"/>
        </w:rPr>
        <w:t>???</w:t>
      </w:r>
    </w:p>
    <w:p w14:paraId="578DED53" w14:textId="1CEE559B" w:rsidR="5FCF8394" w:rsidRPr="00D92B4A" w:rsidRDefault="5FCF8394" w:rsidP="0011318C">
      <w:pPr>
        <w:spacing w:after="0" w:line="240" w:lineRule="auto"/>
        <w:rPr>
          <w:rFonts w:ascii="Calibri" w:hAnsi="Calibri" w:cs="Calibri"/>
          <w:sz w:val="22"/>
          <w:szCs w:val="22"/>
        </w:rPr>
      </w:pPr>
    </w:p>
    <w:p w14:paraId="6FD7FD4C" w14:textId="77777777" w:rsidR="008B496F" w:rsidRPr="00D92B4A" w:rsidRDefault="008B496F" w:rsidP="0011318C">
      <w:pPr>
        <w:spacing w:after="0" w:line="240" w:lineRule="auto"/>
        <w:rPr>
          <w:rFonts w:ascii="Calibri" w:hAnsi="Calibri" w:cs="Calibri"/>
          <w:sz w:val="22"/>
          <w:szCs w:val="22"/>
        </w:rPr>
      </w:pPr>
    </w:p>
    <w:p w14:paraId="7E082C8C" w14:textId="1761161B" w:rsidR="7D602DBC" w:rsidRPr="00D92B4A" w:rsidRDefault="749A096B" w:rsidP="0011318C">
      <w:pPr>
        <w:spacing w:after="0" w:line="240" w:lineRule="auto"/>
        <w:rPr>
          <w:rFonts w:ascii="Calibri" w:hAnsi="Calibri" w:cs="Calibri"/>
          <w:sz w:val="22"/>
          <w:szCs w:val="22"/>
        </w:rPr>
      </w:pPr>
      <w:r w:rsidRPr="00D92B4A">
        <w:rPr>
          <w:rFonts w:ascii="Calibri" w:hAnsi="Calibri" w:cs="Calibri"/>
          <w:sz w:val="22"/>
          <w:szCs w:val="22"/>
        </w:rPr>
        <w:t>Begroting:</w:t>
      </w:r>
    </w:p>
    <w:p w14:paraId="2C11DA84" w14:textId="2C328E54" w:rsidR="11D6D434" w:rsidRDefault="11D6D434">
      <w:r>
        <w:br w:type="page"/>
      </w:r>
    </w:p>
    <w:p w14:paraId="1D114676" w14:textId="0C9FE099" w:rsidR="5FCF8394" w:rsidRPr="00D92B4A" w:rsidRDefault="5FCF8394" w:rsidP="11D6D434">
      <w:pPr>
        <w:spacing w:after="0" w:line="240" w:lineRule="auto"/>
        <w:rPr>
          <w:rFonts w:ascii="Calibri" w:eastAsia="Calibri" w:hAnsi="Calibri" w:cs="Calibri"/>
          <w:sz w:val="22"/>
          <w:szCs w:val="22"/>
        </w:rPr>
      </w:pPr>
    </w:p>
    <w:p w14:paraId="45BF4510" w14:textId="03C9A119" w:rsidR="7D602DBC" w:rsidRDefault="749A096B" w:rsidP="11D6D434">
      <w:pPr>
        <w:pStyle w:val="Heading1"/>
        <w:keepNext w:val="0"/>
        <w:keepLines w:val="0"/>
        <w:rPr>
          <w:rFonts w:ascii="Calibri" w:eastAsia="Calibri" w:hAnsi="Calibri" w:cs="Calibri"/>
          <w:b/>
          <w:bCs/>
          <w:color w:val="002060"/>
          <w:sz w:val="26"/>
          <w:szCs w:val="26"/>
        </w:rPr>
      </w:pPr>
      <w:bookmarkStart w:id="281" w:name="_Toc173738078"/>
      <w:r w:rsidRPr="00D92B4A">
        <w:rPr>
          <w:rFonts w:ascii="Calibri" w:eastAsia="Calibri" w:hAnsi="Calibri" w:cs="Calibri"/>
          <w:b/>
          <w:bCs/>
          <w:sz w:val="26"/>
          <w:szCs w:val="26"/>
        </w:rPr>
        <w:t>Bijlage</w:t>
      </w:r>
      <w:r w:rsidR="405CBB9E" w:rsidRPr="11D6D434">
        <w:rPr>
          <w:rFonts w:ascii="Calibri" w:eastAsia="Calibri" w:hAnsi="Calibri" w:cs="Calibri"/>
          <w:b/>
          <w:bCs/>
          <w:sz w:val="26"/>
          <w:szCs w:val="26"/>
        </w:rPr>
        <w:t xml:space="preserve"> 3</w:t>
      </w:r>
      <w:r w:rsidRPr="00D92B4A">
        <w:rPr>
          <w:rFonts w:ascii="Calibri" w:eastAsia="Calibri" w:hAnsi="Calibri" w:cs="Calibri"/>
          <w:b/>
          <w:bCs/>
          <w:sz w:val="26"/>
          <w:szCs w:val="26"/>
        </w:rPr>
        <w:t>:</w:t>
      </w:r>
      <w:r w:rsidR="4258C193" w:rsidRPr="11D6D434">
        <w:rPr>
          <w:rFonts w:ascii="Calibri" w:eastAsia="Calibri" w:hAnsi="Calibri" w:cs="Calibri"/>
          <w:b/>
          <w:bCs/>
          <w:sz w:val="26"/>
          <w:szCs w:val="26"/>
        </w:rPr>
        <w:t xml:space="preserve"> </w:t>
      </w:r>
      <w:r w:rsidR="06C4BAC4" w:rsidRPr="11D6D434">
        <w:rPr>
          <w:rFonts w:ascii="Calibri" w:eastAsia="Calibri" w:hAnsi="Calibri" w:cs="Calibri"/>
          <w:b/>
          <w:bCs/>
          <w:sz w:val="26"/>
          <w:szCs w:val="26"/>
        </w:rPr>
        <w:t>Overzicht</w:t>
      </w:r>
      <w:r w:rsidR="4258C193" w:rsidRPr="11D6D434">
        <w:rPr>
          <w:rFonts w:ascii="Calibri" w:eastAsia="Calibri" w:hAnsi="Calibri" w:cs="Calibri"/>
          <w:b/>
          <w:bCs/>
          <w:sz w:val="26"/>
          <w:szCs w:val="26"/>
        </w:rPr>
        <w:t xml:space="preserve"> bestaande websites met aanbod informatie, voorzieningen en activiteiten</w:t>
      </w:r>
      <w:r w:rsidR="6F440870" w:rsidRPr="11D6D434">
        <w:rPr>
          <w:rFonts w:ascii="Calibri" w:eastAsia="Calibri" w:hAnsi="Calibri" w:cs="Calibri"/>
          <w:b/>
          <w:bCs/>
          <w:sz w:val="26"/>
          <w:szCs w:val="26"/>
        </w:rPr>
        <w:t xml:space="preserve"> voor </w:t>
      </w:r>
      <w:r w:rsidR="6D34923E" w:rsidRPr="11D6D434">
        <w:rPr>
          <w:rFonts w:ascii="Calibri" w:eastAsia="Calibri" w:hAnsi="Calibri" w:cs="Calibri"/>
          <w:b/>
          <w:bCs/>
          <w:sz w:val="26"/>
          <w:szCs w:val="26"/>
          <w:highlight w:val="yellow"/>
        </w:rPr>
        <w:t>INWONERS</w:t>
      </w:r>
      <w:bookmarkEnd w:id="281"/>
    </w:p>
    <w:p w14:paraId="5B863047" w14:textId="5BFCDDEF" w:rsidR="11D6D434" w:rsidRDefault="11D6D434" w:rsidP="11D6D434">
      <w:pPr>
        <w:spacing w:after="0" w:line="240" w:lineRule="auto"/>
        <w:rPr>
          <w:rFonts w:ascii="Calibri" w:eastAsia="Calibri" w:hAnsi="Calibri" w:cs="Calibri"/>
          <w:sz w:val="22"/>
          <w:szCs w:val="22"/>
        </w:rPr>
      </w:pPr>
    </w:p>
    <w:tbl>
      <w:tblPr>
        <w:tblStyle w:val="TableGrid"/>
        <w:tblW w:w="0" w:type="auto"/>
        <w:tblLayout w:type="fixed"/>
        <w:tblLook w:val="06A0" w:firstRow="1" w:lastRow="0" w:firstColumn="1" w:lastColumn="0" w:noHBand="1" w:noVBand="1"/>
      </w:tblPr>
      <w:tblGrid>
        <w:gridCol w:w="3150"/>
        <w:gridCol w:w="4515"/>
        <w:gridCol w:w="1950"/>
        <w:gridCol w:w="2280"/>
        <w:gridCol w:w="1860"/>
        <w:gridCol w:w="236"/>
      </w:tblGrid>
      <w:tr w:rsidR="11D6D434" w14:paraId="6648F4C0" w14:textId="77777777" w:rsidTr="6CAA8098">
        <w:trPr>
          <w:trHeight w:val="300"/>
        </w:trPr>
        <w:tc>
          <w:tcPr>
            <w:tcW w:w="3150" w:type="dxa"/>
          </w:tcPr>
          <w:p w14:paraId="53C45DCC" w14:textId="6A9331B5" w:rsidR="11D6D434" w:rsidRDefault="11D6D434" w:rsidP="11D6D434">
            <w:pPr>
              <w:rPr>
                <w:rFonts w:ascii="Calibri" w:eastAsia="Calibri" w:hAnsi="Calibri" w:cs="Calibri"/>
                <w:sz w:val="22"/>
                <w:szCs w:val="22"/>
              </w:rPr>
            </w:pPr>
          </w:p>
        </w:tc>
        <w:tc>
          <w:tcPr>
            <w:tcW w:w="4515" w:type="dxa"/>
          </w:tcPr>
          <w:p w14:paraId="13E7236E" w14:textId="1363EDE4" w:rsidR="0977E509" w:rsidRDefault="0977E509" w:rsidP="11D6D434">
            <w:pPr>
              <w:rPr>
                <w:rFonts w:ascii="Calibri" w:eastAsia="Calibri" w:hAnsi="Calibri" w:cs="Calibri"/>
                <w:b/>
                <w:bCs/>
                <w:sz w:val="22"/>
                <w:szCs w:val="22"/>
              </w:rPr>
            </w:pPr>
            <w:r w:rsidRPr="11D6D434">
              <w:rPr>
                <w:rFonts w:ascii="Calibri" w:eastAsia="Calibri" w:hAnsi="Calibri" w:cs="Calibri"/>
                <w:b/>
                <w:bCs/>
                <w:sz w:val="22"/>
                <w:szCs w:val="22"/>
              </w:rPr>
              <w:t>Type informatie/ activiteiten/ voorzieningen</w:t>
            </w:r>
          </w:p>
        </w:tc>
        <w:tc>
          <w:tcPr>
            <w:tcW w:w="1950" w:type="dxa"/>
          </w:tcPr>
          <w:p w14:paraId="5DBC97C8" w14:textId="3FE21271" w:rsidR="4445CC6A" w:rsidRDefault="4445CC6A" w:rsidP="11D6D434">
            <w:pPr>
              <w:spacing w:line="278" w:lineRule="auto"/>
            </w:pPr>
            <w:r w:rsidRPr="11D6D434">
              <w:rPr>
                <w:rFonts w:ascii="Calibri" w:eastAsia="Calibri" w:hAnsi="Calibri" w:cs="Calibri"/>
                <w:b/>
                <w:bCs/>
                <w:sz w:val="22"/>
                <w:szCs w:val="22"/>
              </w:rPr>
              <w:t>Inhoud</w:t>
            </w:r>
          </w:p>
        </w:tc>
        <w:tc>
          <w:tcPr>
            <w:tcW w:w="2280" w:type="dxa"/>
          </w:tcPr>
          <w:p w14:paraId="6D1EB99C" w14:textId="197347C5" w:rsidR="53755C4C" w:rsidRDefault="53755C4C" w:rsidP="11D6D434">
            <w:pPr>
              <w:rPr>
                <w:rFonts w:ascii="Calibri" w:eastAsia="Calibri" w:hAnsi="Calibri" w:cs="Calibri"/>
                <w:b/>
                <w:bCs/>
                <w:sz w:val="22"/>
                <w:szCs w:val="22"/>
              </w:rPr>
            </w:pPr>
            <w:r w:rsidRPr="11D6D434">
              <w:rPr>
                <w:rFonts w:ascii="Calibri" w:eastAsia="Calibri" w:hAnsi="Calibri" w:cs="Calibri"/>
                <w:b/>
                <w:bCs/>
                <w:sz w:val="22"/>
                <w:szCs w:val="22"/>
              </w:rPr>
              <w:t>Doelgroep</w:t>
            </w:r>
          </w:p>
        </w:tc>
        <w:tc>
          <w:tcPr>
            <w:tcW w:w="1860" w:type="dxa"/>
          </w:tcPr>
          <w:p w14:paraId="0D1F3E56" w14:textId="62E9DF61" w:rsidR="53755C4C" w:rsidRDefault="53755C4C" w:rsidP="11D6D434">
            <w:pPr>
              <w:rPr>
                <w:rFonts w:ascii="Calibri" w:eastAsia="Calibri" w:hAnsi="Calibri" w:cs="Calibri"/>
                <w:b/>
                <w:bCs/>
                <w:sz w:val="22"/>
                <w:szCs w:val="22"/>
              </w:rPr>
            </w:pPr>
            <w:r w:rsidRPr="11D6D434">
              <w:rPr>
                <w:rFonts w:ascii="Calibri" w:eastAsia="Calibri" w:hAnsi="Calibri" w:cs="Calibri"/>
                <w:b/>
                <w:bCs/>
                <w:sz w:val="22"/>
                <w:szCs w:val="22"/>
              </w:rPr>
              <w:t>Organisatie/</w:t>
            </w:r>
            <w:r>
              <w:br/>
            </w:r>
            <w:r w:rsidRPr="11D6D434">
              <w:rPr>
                <w:rFonts w:ascii="Calibri" w:eastAsia="Calibri" w:hAnsi="Calibri" w:cs="Calibri"/>
                <w:b/>
                <w:bCs/>
                <w:sz w:val="22"/>
                <w:szCs w:val="22"/>
              </w:rPr>
              <w:t>beheerder</w:t>
            </w:r>
          </w:p>
        </w:tc>
        <w:tc>
          <w:tcPr>
            <w:tcW w:w="210" w:type="dxa"/>
          </w:tcPr>
          <w:p w14:paraId="04D57CBD" w14:textId="77777777" w:rsidR="00D92B4A" w:rsidRDefault="00D92B4A"/>
        </w:tc>
      </w:tr>
      <w:tr w:rsidR="11D6D434" w14:paraId="25A1EC85" w14:textId="77777777" w:rsidTr="6CAA8098">
        <w:trPr>
          <w:trHeight w:val="300"/>
        </w:trPr>
        <w:tc>
          <w:tcPr>
            <w:tcW w:w="3150" w:type="dxa"/>
            <w:shd w:val="clear" w:color="auto" w:fill="DAE9F7" w:themeFill="text2" w:themeFillTint="1A"/>
          </w:tcPr>
          <w:p w14:paraId="2557C1E5" w14:textId="6D564C6B" w:rsidR="330A28D1" w:rsidRDefault="330A28D1" w:rsidP="11D6D434">
            <w:pPr>
              <w:rPr>
                <w:rFonts w:ascii="Calibri" w:eastAsia="Calibri" w:hAnsi="Calibri" w:cs="Calibri"/>
                <w:b/>
                <w:bCs/>
                <w:sz w:val="22"/>
                <w:szCs w:val="22"/>
              </w:rPr>
            </w:pPr>
            <w:r w:rsidRPr="11D6D434">
              <w:rPr>
                <w:rFonts w:ascii="Calibri" w:eastAsia="Calibri" w:hAnsi="Calibri" w:cs="Calibri"/>
                <w:b/>
                <w:bCs/>
                <w:sz w:val="22"/>
                <w:szCs w:val="22"/>
              </w:rPr>
              <w:t xml:space="preserve">Websites met informatie </w:t>
            </w:r>
          </w:p>
        </w:tc>
        <w:tc>
          <w:tcPr>
            <w:tcW w:w="4515" w:type="dxa"/>
            <w:shd w:val="clear" w:color="auto" w:fill="DAE9F7" w:themeFill="text2" w:themeFillTint="1A"/>
          </w:tcPr>
          <w:p w14:paraId="62AF50D5" w14:textId="4897C134" w:rsidR="11D6D434" w:rsidRDefault="11D6D434" w:rsidP="11D6D434">
            <w:pPr>
              <w:rPr>
                <w:rFonts w:ascii="Calibri" w:eastAsia="Calibri" w:hAnsi="Calibri" w:cs="Calibri"/>
                <w:sz w:val="22"/>
                <w:szCs w:val="22"/>
              </w:rPr>
            </w:pPr>
          </w:p>
        </w:tc>
        <w:tc>
          <w:tcPr>
            <w:tcW w:w="1950" w:type="dxa"/>
            <w:shd w:val="clear" w:color="auto" w:fill="DAE9F7" w:themeFill="text2" w:themeFillTint="1A"/>
          </w:tcPr>
          <w:p w14:paraId="7FAF6A00" w14:textId="69C965CE" w:rsidR="11D6D434" w:rsidRDefault="11D6D434" w:rsidP="11D6D434">
            <w:pPr>
              <w:rPr>
                <w:rFonts w:ascii="Calibri" w:eastAsia="Calibri" w:hAnsi="Calibri" w:cs="Calibri"/>
                <w:sz w:val="22"/>
                <w:szCs w:val="22"/>
              </w:rPr>
            </w:pPr>
          </w:p>
        </w:tc>
        <w:tc>
          <w:tcPr>
            <w:tcW w:w="2280" w:type="dxa"/>
            <w:shd w:val="clear" w:color="auto" w:fill="DAE9F7" w:themeFill="text2" w:themeFillTint="1A"/>
          </w:tcPr>
          <w:p w14:paraId="57A08A1B" w14:textId="69C965CE" w:rsidR="11D6D434" w:rsidRDefault="11D6D434" w:rsidP="11D6D434">
            <w:pPr>
              <w:rPr>
                <w:rFonts w:ascii="Calibri" w:eastAsia="Calibri" w:hAnsi="Calibri" w:cs="Calibri"/>
                <w:sz w:val="22"/>
                <w:szCs w:val="22"/>
              </w:rPr>
            </w:pPr>
          </w:p>
        </w:tc>
        <w:tc>
          <w:tcPr>
            <w:tcW w:w="1860" w:type="dxa"/>
            <w:shd w:val="clear" w:color="auto" w:fill="DAE9F7" w:themeFill="text2" w:themeFillTint="1A"/>
          </w:tcPr>
          <w:p w14:paraId="70B704B1" w14:textId="69C965CE" w:rsidR="11D6D434" w:rsidRDefault="11D6D434" w:rsidP="11D6D434">
            <w:pPr>
              <w:rPr>
                <w:rFonts w:ascii="Calibri" w:eastAsia="Calibri" w:hAnsi="Calibri" w:cs="Calibri"/>
                <w:sz w:val="22"/>
                <w:szCs w:val="22"/>
              </w:rPr>
            </w:pPr>
          </w:p>
        </w:tc>
        <w:tc>
          <w:tcPr>
            <w:tcW w:w="210" w:type="dxa"/>
          </w:tcPr>
          <w:p w14:paraId="0D1F052D" w14:textId="77777777" w:rsidR="00D92B4A" w:rsidRDefault="00D92B4A"/>
        </w:tc>
      </w:tr>
      <w:tr w:rsidR="11D6D434" w14:paraId="226576C3" w14:textId="77777777" w:rsidTr="6CAA8098">
        <w:trPr>
          <w:trHeight w:val="300"/>
        </w:trPr>
        <w:tc>
          <w:tcPr>
            <w:tcW w:w="3150" w:type="dxa"/>
          </w:tcPr>
          <w:p w14:paraId="4DC5C2B4" w14:textId="70D9D50D" w:rsidR="6CB0CBBB" w:rsidRDefault="6CB0CBBB" w:rsidP="11D6D434">
            <w:pPr>
              <w:rPr>
                <w:rFonts w:ascii="Calibri" w:eastAsia="Calibri" w:hAnsi="Calibri" w:cs="Calibri"/>
                <w:sz w:val="22"/>
                <w:szCs w:val="22"/>
              </w:rPr>
            </w:pPr>
            <w:r w:rsidRPr="11D6D434">
              <w:rPr>
                <w:rFonts w:ascii="Calibri" w:eastAsia="Calibri" w:hAnsi="Calibri" w:cs="Calibri"/>
                <w:sz w:val="22"/>
                <w:szCs w:val="22"/>
              </w:rPr>
              <w:t>Thuisarts.nl</w:t>
            </w:r>
          </w:p>
        </w:tc>
        <w:tc>
          <w:tcPr>
            <w:tcW w:w="4515" w:type="dxa"/>
          </w:tcPr>
          <w:p w14:paraId="4C13094D" w14:textId="5F1B1243" w:rsidR="1A4E840C" w:rsidRDefault="3E39FE51" w:rsidP="11D6D434">
            <w:pPr>
              <w:rPr>
                <w:rFonts w:ascii="Calibri" w:eastAsia="Calibri" w:hAnsi="Calibri" w:cs="Calibri"/>
                <w:sz w:val="22"/>
                <w:szCs w:val="22"/>
              </w:rPr>
            </w:pPr>
            <w:r w:rsidRPr="20B162E9">
              <w:rPr>
                <w:rFonts w:ascii="Calibri" w:eastAsia="Calibri" w:hAnsi="Calibri" w:cs="Calibri"/>
                <w:sz w:val="22"/>
                <w:szCs w:val="22"/>
              </w:rPr>
              <w:t>Info over aan</w:t>
            </w:r>
            <w:r w:rsidR="0F9B79E3" w:rsidRPr="20B162E9">
              <w:rPr>
                <w:rFonts w:ascii="Calibri" w:eastAsia="Calibri" w:hAnsi="Calibri" w:cs="Calibri"/>
                <w:sz w:val="22"/>
                <w:szCs w:val="22"/>
              </w:rPr>
              <w:t>doeningen</w:t>
            </w:r>
          </w:p>
        </w:tc>
        <w:tc>
          <w:tcPr>
            <w:tcW w:w="1950" w:type="dxa"/>
          </w:tcPr>
          <w:p w14:paraId="402875D3" w14:textId="69C965CE" w:rsidR="11D6D434" w:rsidRDefault="11D6D434" w:rsidP="11D6D434">
            <w:pPr>
              <w:rPr>
                <w:rFonts w:ascii="Calibri" w:eastAsia="Calibri" w:hAnsi="Calibri" w:cs="Calibri"/>
                <w:sz w:val="22"/>
                <w:szCs w:val="22"/>
              </w:rPr>
            </w:pPr>
          </w:p>
        </w:tc>
        <w:tc>
          <w:tcPr>
            <w:tcW w:w="2280" w:type="dxa"/>
          </w:tcPr>
          <w:p w14:paraId="06D6B117" w14:textId="66203C27" w:rsidR="2F90DFAB" w:rsidRDefault="2F90DFAB" w:rsidP="11D6D434">
            <w:pPr>
              <w:rPr>
                <w:rFonts w:ascii="Calibri" w:eastAsia="Calibri" w:hAnsi="Calibri" w:cs="Calibri"/>
                <w:sz w:val="22"/>
                <w:szCs w:val="22"/>
              </w:rPr>
            </w:pPr>
            <w:r w:rsidRPr="11D6D434">
              <w:rPr>
                <w:rFonts w:ascii="Calibri" w:eastAsia="Calibri" w:hAnsi="Calibri" w:cs="Calibri"/>
                <w:sz w:val="22"/>
                <w:szCs w:val="22"/>
              </w:rPr>
              <w:t>Heel Nederland</w:t>
            </w:r>
          </w:p>
        </w:tc>
        <w:tc>
          <w:tcPr>
            <w:tcW w:w="1860" w:type="dxa"/>
          </w:tcPr>
          <w:p w14:paraId="24C232C5" w14:textId="69C965CE" w:rsidR="11D6D434" w:rsidRDefault="11D6D434" w:rsidP="11D6D434">
            <w:pPr>
              <w:rPr>
                <w:rFonts w:ascii="Calibri" w:eastAsia="Calibri" w:hAnsi="Calibri" w:cs="Calibri"/>
                <w:sz w:val="22"/>
                <w:szCs w:val="22"/>
              </w:rPr>
            </w:pPr>
          </w:p>
        </w:tc>
        <w:tc>
          <w:tcPr>
            <w:tcW w:w="210" w:type="dxa"/>
          </w:tcPr>
          <w:p w14:paraId="7A1650C2" w14:textId="77777777" w:rsidR="00D92B4A" w:rsidRDefault="00D92B4A"/>
        </w:tc>
      </w:tr>
      <w:tr w:rsidR="11D6D434" w14:paraId="5B8D94A7" w14:textId="77777777" w:rsidTr="6CAA8098">
        <w:trPr>
          <w:trHeight w:val="300"/>
        </w:trPr>
        <w:tc>
          <w:tcPr>
            <w:tcW w:w="3150" w:type="dxa"/>
          </w:tcPr>
          <w:p w14:paraId="424BF332" w14:textId="2D3EECCC" w:rsidR="2DE069D3" w:rsidRDefault="2DE069D3" w:rsidP="11D6D434">
            <w:pPr>
              <w:rPr>
                <w:rFonts w:ascii="Calibri" w:eastAsia="Calibri" w:hAnsi="Calibri" w:cs="Calibri"/>
                <w:sz w:val="22"/>
                <w:szCs w:val="22"/>
              </w:rPr>
            </w:pPr>
            <w:proofErr w:type="spellStart"/>
            <w:r w:rsidRPr="11D6D434">
              <w:rPr>
                <w:rFonts w:ascii="Calibri" w:eastAsia="Calibri" w:hAnsi="Calibri" w:cs="Calibri"/>
                <w:sz w:val="22"/>
                <w:szCs w:val="22"/>
              </w:rPr>
              <w:t>ZoetermeertegenEenzaamheid</w:t>
            </w:r>
            <w:proofErr w:type="spellEnd"/>
          </w:p>
        </w:tc>
        <w:tc>
          <w:tcPr>
            <w:tcW w:w="4515" w:type="dxa"/>
          </w:tcPr>
          <w:p w14:paraId="4DA72FD5" w14:textId="61FA73A5" w:rsidR="2DE069D3" w:rsidRDefault="2DE069D3" w:rsidP="11D6D434">
            <w:pPr>
              <w:rPr>
                <w:rFonts w:ascii="Calibri" w:eastAsia="Calibri" w:hAnsi="Calibri" w:cs="Calibri"/>
                <w:sz w:val="22"/>
                <w:szCs w:val="22"/>
              </w:rPr>
            </w:pPr>
            <w:r w:rsidRPr="11D6D434">
              <w:rPr>
                <w:rFonts w:ascii="Calibri" w:eastAsia="Calibri" w:hAnsi="Calibri" w:cs="Calibri"/>
                <w:sz w:val="22"/>
                <w:szCs w:val="22"/>
              </w:rPr>
              <w:t>Tips tegen eenzaamheid</w:t>
            </w:r>
          </w:p>
        </w:tc>
        <w:tc>
          <w:tcPr>
            <w:tcW w:w="1950" w:type="dxa"/>
          </w:tcPr>
          <w:p w14:paraId="0116C948" w14:textId="19CF1F00" w:rsidR="11D6D434" w:rsidRDefault="11D6D434" w:rsidP="11D6D434">
            <w:pPr>
              <w:rPr>
                <w:rFonts w:ascii="Calibri" w:eastAsia="Calibri" w:hAnsi="Calibri" w:cs="Calibri"/>
                <w:sz w:val="22"/>
                <w:szCs w:val="22"/>
              </w:rPr>
            </w:pPr>
          </w:p>
        </w:tc>
        <w:tc>
          <w:tcPr>
            <w:tcW w:w="2280" w:type="dxa"/>
          </w:tcPr>
          <w:p w14:paraId="4CBF9B03" w14:textId="0D6C047D" w:rsidR="11D6D434" w:rsidRDefault="668B84D8" w:rsidP="11D6D434">
            <w:pPr>
              <w:rPr>
                <w:rFonts w:ascii="Calibri" w:eastAsia="Calibri" w:hAnsi="Calibri" w:cs="Calibri"/>
                <w:sz w:val="22"/>
                <w:szCs w:val="22"/>
              </w:rPr>
            </w:pPr>
            <w:r w:rsidRPr="20B162E9">
              <w:rPr>
                <w:rFonts w:ascii="Calibri" w:eastAsia="Calibri" w:hAnsi="Calibri" w:cs="Calibri"/>
                <w:sz w:val="22"/>
                <w:szCs w:val="22"/>
              </w:rPr>
              <w:t>Inwoners ZM</w:t>
            </w:r>
          </w:p>
        </w:tc>
        <w:tc>
          <w:tcPr>
            <w:tcW w:w="1860" w:type="dxa"/>
          </w:tcPr>
          <w:p w14:paraId="2974292D" w14:textId="6025294C" w:rsidR="11D6D434" w:rsidRDefault="11D6D434" w:rsidP="11D6D434">
            <w:pPr>
              <w:rPr>
                <w:rFonts w:ascii="Calibri" w:eastAsia="Calibri" w:hAnsi="Calibri" w:cs="Calibri"/>
                <w:sz w:val="22"/>
                <w:szCs w:val="22"/>
              </w:rPr>
            </w:pPr>
          </w:p>
        </w:tc>
        <w:tc>
          <w:tcPr>
            <w:tcW w:w="210" w:type="dxa"/>
          </w:tcPr>
          <w:p w14:paraId="45251245" w14:textId="77777777" w:rsidR="00D92B4A" w:rsidRDefault="00D92B4A"/>
        </w:tc>
      </w:tr>
      <w:tr w:rsidR="11D6D434" w14:paraId="55BDBDA1" w14:textId="77777777" w:rsidTr="6CAA8098">
        <w:trPr>
          <w:trHeight w:val="300"/>
        </w:trPr>
        <w:tc>
          <w:tcPr>
            <w:tcW w:w="3150" w:type="dxa"/>
          </w:tcPr>
          <w:p w14:paraId="20F4B494" w14:textId="6921EC38" w:rsidR="11D6D434" w:rsidRDefault="11D6D434" w:rsidP="11D6D434">
            <w:pPr>
              <w:rPr>
                <w:rFonts w:ascii="Calibri" w:eastAsia="Calibri" w:hAnsi="Calibri" w:cs="Calibri"/>
                <w:sz w:val="22"/>
                <w:szCs w:val="22"/>
              </w:rPr>
            </w:pPr>
          </w:p>
        </w:tc>
        <w:tc>
          <w:tcPr>
            <w:tcW w:w="4515" w:type="dxa"/>
          </w:tcPr>
          <w:p w14:paraId="4BFE6C33" w14:textId="3975A237" w:rsidR="11D6D434" w:rsidRDefault="11D6D434" w:rsidP="11D6D434">
            <w:pPr>
              <w:rPr>
                <w:rFonts w:ascii="Calibri" w:eastAsia="Calibri" w:hAnsi="Calibri" w:cs="Calibri"/>
                <w:sz w:val="22"/>
                <w:szCs w:val="22"/>
              </w:rPr>
            </w:pPr>
          </w:p>
        </w:tc>
        <w:tc>
          <w:tcPr>
            <w:tcW w:w="1950" w:type="dxa"/>
          </w:tcPr>
          <w:p w14:paraId="2AAD1721" w14:textId="616C7830" w:rsidR="11D6D434" w:rsidRDefault="11D6D434" w:rsidP="11D6D434">
            <w:pPr>
              <w:rPr>
                <w:rFonts w:ascii="Calibri" w:eastAsia="Calibri" w:hAnsi="Calibri" w:cs="Calibri"/>
                <w:sz w:val="22"/>
                <w:szCs w:val="22"/>
              </w:rPr>
            </w:pPr>
          </w:p>
        </w:tc>
        <w:tc>
          <w:tcPr>
            <w:tcW w:w="2280" w:type="dxa"/>
          </w:tcPr>
          <w:p w14:paraId="355A0418" w14:textId="0FB8F6C6" w:rsidR="11D6D434" w:rsidRDefault="11D6D434" w:rsidP="11D6D434">
            <w:pPr>
              <w:rPr>
                <w:rFonts w:ascii="Calibri" w:eastAsia="Calibri" w:hAnsi="Calibri" w:cs="Calibri"/>
                <w:sz w:val="22"/>
                <w:szCs w:val="22"/>
              </w:rPr>
            </w:pPr>
          </w:p>
        </w:tc>
        <w:tc>
          <w:tcPr>
            <w:tcW w:w="1860" w:type="dxa"/>
          </w:tcPr>
          <w:p w14:paraId="0B382033" w14:textId="0F65A034" w:rsidR="11D6D434" w:rsidRDefault="11D6D434" w:rsidP="11D6D434">
            <w:pPr>
              <w:rPr>
                <w:rFonts w:ascii="Calibri" w:eastAsia="Calibri" w:hAnsi="Calibri" w:cs="Calibri"/>
                <w:sz w:val="22"/>
                <w:szCs w:val="22"/>
              </w:rPr>
            </w:pPr>
          </w:p>
        </w:tc>
        <w:tc>
          <w:tcPr>
            <w:tcW w:w="210" w:type="dxa"/>
          </w:tcPr>
          <w:p w14:paraId="3A3ABB35" w14:textId="77777777" w:rsidR="00D92B4A" w:rsidRDefault="00D92B4A"/>
        </w:tc>
      </w:tr>
      <w:tr w:rsidR="11D6D434" w14:paraId="36BC0D3E" w14:textId="77777777" w:rsidTr="6CAA8098">
        <w:trPr>
          <w:trHeight w:val="300"/>
        </w:trPr>
        <w:tc>
          <w:tcPr>
            <w:tcW w:w="3150" w:type="dxa"/>
            <w:shd w:val="clear" w:color="auto" w:fill="D9F2D0" w:themeFill="accent6" w:themeFillTint="33"/>
          </w:tcPr>
          <w:p w14:paraId="3077EBCC" w14:textId="24BCDD19" w:rsidR="6CB0CBBB" w:rsidRDefault="6CB0CBBB" w:rsidP="11D6D434">
            <w:pPr>
              <w:rPr>
                <w:rFonts w:ascii="Calibri" w:eastAsia="Calibri" w:hAnsi="Calibri" w:cs="Calibri"/>
                <w:b/>
                <w:bCs/>
                <w:sz w:val="22"/>
                <w:szCs w:val="22"/>
              </w:rPr>
            </w:pPr>
            <w:r w:rsidRPr="11D6D434">
              <w:rPr>
                <w:rFonts w:ascii="Calibri" w:eastAsia="Calibri" w:hAnsi="Calibri" w:cs="Calibri"/>
                <w:b/>
                <w:bCs/>
                <w:sz w:val="22"/>
                <w:szCs w:val="22"/>
              </w:rPr>
              <w:t>Websites met voorzieningen</w:t>
            </w:r>
            <w:r w:rsidR="208EE622" w:rsidRPr="11D6D434">
              <w:rPr>
                <w:rFonts w:ascii="Calibri" w:eastAsia="Calibri" w:hAnsi="Calibri" w:cs="Calibri"/>
                <w:b/>
                <w:bCs/>
                <w:sz w:val="22"/>
                <w:szCs w:val="22"/>
              </w:rPr>
              <w:t>/aanbod</w:t>
            </w:r>
          </w:p>
        </w:tc>
        <w:tc>
          <w:tcPr>
            <w:tcW w:w="4515" w:type="dxa"/>
            <w:shd w:val="clear" w:color="auto" w:fill="D9F2D0" w:themeFill="accent6" w:themeFillTint="33"/>
          </w:tcPr>
          <w:p w14:paraId="0886C3F5" w14:textId="5D8BBF3D" w:rsidR="11D6D434" w:rsidRDefault="11D6D434" w:rsidP="11D6D434">
            <w:pPr>
              <w:rPr>
                <w:rFonts w:ascii="Calibri" w:eastAsia="Calibri" w:hAnsi="Calibri" w:cs="Calibri"/>
                <w:b/>
                <w:bCs/>
                <w:sz w:val="22"/>
                <w:szCs w:val="22"/>
              </w:rPr>
            </w:pPr>
          </w:p>
        </w:tc>
        <w:tc>
          <w:tcPr>
            <w:tcW w:w="1950" w:type="dxa"/>
            <w:shd w:val="clear" w:color="auto" w:fill="D9F2D0" w:themeFill="accent6" w:themeFillTint="33"/>
          </w:tcPr>
          <w:p w14:paraId="62C209C6" w14:textId="69C965CE" w:rsidR="11D6D434" w:rsidRDefault="11D6D434" w:rsidP="11D6D434">
            <w:pPr>
              <w:rPr>
                <w:rFonts w:ascii="Calibri" w:eastAsia="Calibri" w:hAnsi="Calibri" w:cs="Calibri"/>
                <w:b/>
                <w:bCs/>
                <w:sz w:val="22"/>
                <w:szCs w:val="22"/>
              </w:rPr>
            </w:pPr>
          </w:p>
        </w:tc>
        <w:tc>
          <w:tcPr>
            <w:tcW w:w="2280" w:type="dxa"/>
            <w:shd w:val="clear" w:color="auto" w:fill="D9F2D0" w:themeFill="accent6" w:themeFillTint="33"/>
          </w:tcPr>
          <w:p w14:paraId="5F0C611B" w14:textId="69C965CE" w:rsidR="11D6D434" w:rsidRDefault="11D6D434" w:rsidP="11D6D434">
            <w:pPr>
              <w:rPr>
                <w:rFonts w:ascii="Calibri" w:eastAsia="Calibri" w:hAnsi="Calibri" w:cs="Calibri"/>
                <w:b/>
                <w:bCs/>
                <w:sz w:val="22"/>
                <w:szCs w:val="22"/>
              </w:rPr>
            </w:pPr>
          </w:p>
        </w:tc>
        <w:tc>
          <w:tcPr>
            <w:tcW w:w="1860" w:type="dxa"/>
            <w:shd w:val="clear" w:color="auto" w:fill="D9F2D0" w:themeFill="accent6" w:themeFillTint="33"/>
          </w:tcPr>
          <w:p w14:paraId="553191D2" w14:textId="69C965CE" w:rsidR="11D6D434" w:rsidRDefault="11D6D434" w:rsidP="11D6D434">
            <w:pPr>
              <w:rPr>
                <w:rFonts w:ascii="Calibri" w:eastAsia="Calibri" w:hAnsi="Calibri" w:cs="Calibri"/>
                <w:b/>
                <w:bCs/>
                <w:sz w:val="22"/>
                <w:szCs w:val="22"/>
              </w:rPr>
            </w:pPr>
          </w:p>
        </w:tc>
        <w:tc>
          <w:tcPr>
            <w:tcW w:w="210" w:type="dxa"/>
          </w:tcPr>
          <w:p w14:paraId="7A2CA76F" w14:textId="77777777" w:rsidR="00D92B4A" w:rsidRDefault="00D92B4A"/>
        </w:tc>
      </w:tr>
      <w:tr w:rsidR="11D6D434" w14:paraId="5FB5E811" w14:textId="77777777" w:rsidTr="6CAA8098">
        <w:trPr>
          <w:trHeight w:val="300"/>
        </w:trPr>
        <w:tc>
          <w:tcPr>
            <w:tcW w:w="3150" w:type="dxa"/>
          </w:tcPr>
          <w:p w14:paraId="3F7E44E6" w14:textId="41EA2EBF" w:rsidR="11D6D434" w:rsidRDefault="11D6D434" w:rsidP="11D6D434">
            <w:pPr>
              <w:rPr>
                <w:rFonts w:ascii="Calibri" w:eastAsia="Calibri" w:hAnsi="Calibri" w:cs="Calibri"/>
                <w:sz w:val="22"/>
                <w:szCs w:val="22"/>
              </w:rPr>
            </w:pPr>
            <w:r w:rsidRPr="11D6D434">
              <w:rPr>
                <w:rFonts w:ascii="Calibri" w:eastAsia="Calibri" w:hAnsi="Calibri" w:cs="Calibri"/>
                <w:sz w:val="22"/>
                <w:szCs w:val="22"/>
              </w:rPr>
              <w:t>Zoetermeergezond.nl (= eerstelijnszorgzoetermeer.nl)</w:t>
            </w:r>
          </w:p>
        </w:tc>
        <w:tc>
          <w:tcPr>
            <w:tcW w:w="4515" w:type="dxa"/>
          </w:tcPr>
          <w:p w14:paraId="4EE6F4FF" w14:textId="3070B438" w:rsidR="2DA96CFD" w:rsidRDefault="2DA96CFD" w:rsidP="11D6D434">
            <w:pPr>
              <w:rPr>
                <w:rFonts w:ascii="Calibri" w:eastAsia="Calibri" w:hAnsi="Calibri" w:cs="Calibri"/>
                <w:sz w:val="22"/>
                <w:szCs w:val="22"/>
              </w:rPr>
            </w:pPr>
            <w:r w:rsidRPr="11D6D434">
              <w:rPr>
                <w:rFonts w:ascii="Calibri" w:eastAsia="Calibri" w:hAnsi="Calibri" w:cs="Calibri"/>
                <w:sz w:val="22"/>
                <w:szCs w:val="22"/>
              </w:rPr>
              <w:t>Overzicht van</w:t>
            </w:r>
            <w:r w:rsidR="11D6D434" w:rsidRPr="11D6D434">
              <w:rPr>
                <w:rFonts w:ascii="Calibri" w:eastAsia="Calibri" w:hAnsi="Calibri" w:cs="Calibri"/>
                <w:sz w:val="22"/>
                <w:szCs w:val="22"/>
              </w:rPr>
              <w:t xml:space="preserve"> zorgaanbieder</w:t>
            </w:r>
            <w:r w:rsidR="05D5E725" w:rsidRPr="11D6D434">
              <w:rPr>
                <w:rFonts w:ascii="Calibri" w:eastAsia="Calibri" w:hAnsi="Calibri" w:cs="Calibri"/>
                <w:sz w:val="22"/>
                <w:szCs w:val="22"/>
              </w:rPr>
              <w:t xml:space="preserve">s (huisartsen, wijkverpleging, jeugd- en gezinszorg </w:t>
            </w:r>
            <w:proofErr w:type="spellStart"/>
            <w:r w:rsidR="05D5E725" w:rsidRPr="11D6D434">
              <w:rPr>
                <w:rFonts w:ascii="Calibri" w:eastAsia="Calibri" w:hAnsi="Calibri" w:cs="Calibri"/>
                <w:sz w:val="22"/>
                <w:szCs w:val="22"/>
              </w:rPr>
              <w:t>etc</w:t>
            </w:r>
            <w:proofErr w:type="spellEnd"/>
            <w:r w:rsidR="05D5E725" w:rsidRPr="11D6D434">
              <w:rPr>
                <w:rFonts w:ascii="Calibri" w:eastAsia="Calibri" w:hAnsi="Calibri" w:cs="Calibri"/>
                <w:sz w:val="22"/>
                <w:szCs w:val="22"/>
              </w:rPr>
              <w:t>)</w:t>
            </w:r>
          </w:p>
        </w:tc>
        <w:tc>
          <w:tcPr>
            <w:tcW w:w="1950" w:type="dxa"/>
          </w:tcPr>
          <w:p w14:paraId="5E6FE1F2" w14:textId="69C965CE" w:rsidR="11D6D434" w:rsidRDefault="11D6D434" w:rsidP="11D6D434">
            <w:pPr>
              <w:rPr>
                <w:rFonts w:ascii="Calibri" w:eastAsia="Calibri" w:hAnsi="Calibri" w:cs="Calibri"/>
                <w:sz w:val="22"/>
                <w:szCs w:val="22"/>
              </w:rPr>
            </w:pPr>
          </w:p>
        </w:tc>
        <w:tc>
          <w:tcPr>
            <w:tcW w:w="2280" w:type="dxa"/>
          </w:tcPr>
          <w:p w14:paraId="05A6C5BB" w14:textId="7B654EC0" w:rsidR="11D6D434" w:rsidRDefault="11D6D434" w:rsidP="11D6D434">
            <w:pPr>
              <w:rPr>
                <w:rFonts w:ascii="Calibri" w:eastAsia="Calibri" w:hAnsi="Calibri" w:cs="Calibri"/>
                <w:sz w:val="22"/>
                <w:szCs w:val="22"/>
              </w:rPr>
            </w:pPr>
            <w:r w:rsidRPr="11D6D434">
              <w:rPr>
                <w:rFonts w:ascii="Calibri" w:eastAsia="Calibri" w:hAnsi="Calibri" w:cs="Calibri"/>
                <w:sz w:val="22"/>
                <w:szCs w:val="22"/>
              </w:rPr>
              <w:t>Inwoners ZM</w:t>
            </w:r>
          </w:p>
        </w:tc>
        <w:tc>
          <w:tcPr>
            <w:tcW w:w="1860" w:type="dxa"/>
          </w:tcPr>
          <w:p w14:paraId="7CFD827C" w14:textId="776E305C" w:rsidR="03B78292" w:rsidRDefault="03B78292" w:rsidP="11D6D434">
            <w:pPr>
              <w:rPr>
                <w:rFonts w:ascii="Calibri" w:eastAsia="Calibri" w:hAnsi="Calibri" w:cs="Calibri"/>
                <w:sz w:val="22"/>
                <w:szCs w:val="22"/>
              </w:rPr>
            </w:pPr>
            <w:r w:rsidRPr="11D6D434">
              <w:rPr>
                <w:rFonts w:ascii="Calibri" w:eastAsia="Calibri" w:hAnsi="Calibri" w:cs="Calibri"/>
                <w:sz w:val="22"/>
                <w:szCs w:val="22"/>
              </w:rPr>
              <w:t>EZZ</w:t>
            </w:r>
          </w:p>
        </w:tc>
        <w:tc>
          <w:tcPr>
            <w:tcW w:w="210" w:type="dxa"/>
          </w:tcPr>
          <w:p w14:paraId="1E203C98" w14:textId="77777777" w:rsidR="00D92B4A" w:rsidRDefault="00D92B4A"/>
        </w:tc>
      </w:tr>
      <w:tr w:rsidR="11D6D434" w14:paraId="56ECCB80" w14:textId="77777777" w:rsidTr="6CAA8098">
        <w:trPr>
          <w:trHeight w:val="1230"/>
        </w:trPr>
        <w:tc>
          <w:tcPr>
            <w:tcW w:w="3150" w:type="dxa"/>
          </w:tcPr>
          <w:p w14:paraId="4C79B76E" w14:textId="6ABEF3B5" w:rsidR="03B78292" w:rsidRDefault="00000000" w:rsidP="20B162E9">
            <w:pPr>
              <w:spacing w:line="278" w:lineRule="auto"/>
              <w:rPr>
                <w:rFonts w:ascii="Calibri" w:eastAsia="Calibri" w:hAnsi="Calibri" w:cs="Calibri"/>
                <w:sz w:val="22"/>
                <w:szCs w:val="22"/>
              </w:rPr>
            </w:pPr>
            <w:hyperlink r:id="rId12">
              <w:r w:rsidR="177441E1" w:rsidRPr="20B162E9">
                <w:rPr>
                  <w:rStyle w:val="Hyperlink"/>
                  <w:rFonts w:ascii="Calibri" w:eastAsia="Calibri" w:hAnsi="Calibri" w:cs="Calibri"/>
                  <w:sz w:val="22"/>
                  <w:szCs w:val="22"/>
                </w:rPr>
                <w:t>Home | Zoetermeerwijzer | Sociale kaart Zoetermeer</w:t>
              </w:r>
            </w:hyperlink>
          </w:p>
        </w:tc>
        <w:tc>
          <w:tcPr>
            <w:tcW w:w="4515" w:type="dxa"/>
          </w:tcPr>
          <w:p w14:paraId="2D901135" w14:textId="1763E7CE" w:rsidR="03B78292" w:rsidRDefault="03B78292" w:rsidP="11D6D434">
            <w:pPr>
              <w:rPr>
                <w:rFonts w:ascii="Calibri" w:eastAsia="Calibri" w:hAnsi="Calibri" w:cs="Calibri"/>
                <w:sz w:val="22"/>
                <w:szCs w:val="22"/>
              </w:rPr>
            </w:pPr>
            <w:r w:rsidRPr="11D6D434">
              <w:rPr>
                <w:rFonts w:ascii="Calibri" w:eastAsia="Calibri" w:hAnsi="Calibri" w:cs="Calibri"/>
                <w:sz w:val="22"/>
                <w:szCs w:val="22"/>
              </w:rPr>
              <w:t>Sociale kaart met aanbieders op het gebied van zorg, welzijn, wonen, opvoeden, werk en</w:t>
            </w:r>
            <w:r w:rsidR="5BB158E9" w:rsidRPr="11D6D434">
              <w:rPr>
                <w:rFonts w:ascii="Calibri" w:eastAsia="Calibri" w:hAnsi="Calibri" w:cs="Calibri"/>
                <w:sz w:val="22"/>
                <w:szCs w:val="22"/>
              </w:rPr>
              <w:t xml:space="preserve"> </w:t>
            </w:r>
            <w:proofErr w:type="spellStart"/>
            <w:r w:rsidR="5BB158E9" w:rsidRPr="11D6D434">
              <w:rPr>
                <w:rFonts w:ascii="Calibri" w:eastAsia="Calibri" w:hAnsi="Calibri" w:cs="Calibri"/>
                <w:sz w:val="22"/>
                <w:szCs w:val="22"/>
              </w:rPr>
              <w:t>geldzaken.</w:t>
            </w:r>
            <w:r w:rsidRPr="11D6D434">
              <w:rPr>
                <w:rFonts w:ascii="Helvetica Neue" w:eastAsia="Helvetica Neue" w:hAnsi="Helvetica Neue" w:cs="Helvetica Neue"/>
                <w:color w:val="FFFFFF" w:themeColor="background1"/>
                <w:sz w:val="27"/>
                <w:szCs w:val="27"/>
              </w:rPr>
              <w:t>rk</w:t>
            </w:r>
            <w:proofErr w:type="spellEnd"/>
            <w:r w:rsidRPr="11D6D434">
              <w:rPr>
                <w:rFonts w:ascii="Helvetica Neue" w:eastAsia="Helvetica Neue" w:hAnsi="Helvetica Neue" w:cs="Helvetica Neue"/>
                <w:color w:val="FFFFFF" w:themeColor="background1"/>
                <w:sz w:val="27"/>
                <w:szCs w:val="27"/>
              </w:rPr>
              <w:t xml:space="preserve"> en geldzaken</w:t>
            </w:r>
          </w:p>
        </w:tc>
        <w:tc>
          <w:tcPr>
            <w:tcW w:w="1950" w:type="dxa"/>
          </w:tcPr>
          <w:p w14:paraId="4941E68B" w14:textId="69C965CE" w:rsidR="11D6D434" w:rsidRDefault="11D6D434" w:rsidP="11D6D434">
            <w:pPr>
              <w:rPr>
                <w:rFonts w:ascii="Calibri" w:eastAsia="Calibri" w:hAnsi="Calibri" w:cs="Calibri"/>
                <w:sz w:val="22"/>
                <w:szCs w:val="22"/>
              </w:rPr>
            </w:pPr>
          </w:p>
        </w:tc>
        <w:tc>
          <w:tcPr>
            <w:tcW w:w="2280" w:type="dxa"/>
          </w:tcPr>
          <w:p w14:paraId="53BC00AD" w14:textId="485A4523" w:rsidR="41EF1041" w:rsidRDefault="41EF1041" w:rsidP="11D6D434">
            <w:pPr>
              <w:rPr>
                <w:rFonts w:ascii="Calibri" w:eastAsia="Calibri" w:hAnsi="Calibri" w:cs="Calibri"/>
                <w:sz w:val="22"/>
                <w:szCs w:val="22"/>
              </w:rPr>
            </w:pPr>
            <w:r w:rsidRPr="11D6D434">
              <w:rPr>
                <w:rFonts w:ascii="Calibri" w:eastAsia="Calibri" w:hAnsi="Calibri" w:cs="Calibri"/>
                <w:sz w:val="22"/>
                <w:szCs w:val="22"/>
              </w:rPr>
              <w:t>Inwoners ZM</w:t>
            </w:r>
          </w:p>
        </w:tc>
        <w:tc>
          <w:tcPr>
            <w:tcW w:w="1860" w:type="dxa"/>
          </w:tcPr>
          <w:p w14:paraId="2A96F561" w14:textId="050F26DC" w:rsidR="03B78292" w:rsidRDefault="03B78292" w:rsidP="11D6D434">
            <w:pPr>
              <w:rPr>
                <w:rFonts w:ascii="Calibri" w:eastAsia="Calibri" w:hAnsi="Calibri" w:cs="Calibri"/>
                <w:sz w:val="22"/>
                <w:szCs w:val="22"/>
              </w:rPr>
            </w:pPr>
            <w:r w:rsidRPr="11D6D434">
              <w:rPr>
                <w:rFonts w:ascii="Calibri" w:eastAsia="Calibri" w:hAnsi="Calibri" w:cs="Calibri"/>
                <w:sz w:val="22"/>
                <w:szCs w:val="22"/>
              </w:rPr>
              <w:t>Gemeente ZM</w:t>
            </w:r>
          </w:p>
        </w:tc>
        <w:tc>
          <w:tcPr>
            <w:tcW w:w="210" w:type="dxa"/>
          </w:tcPr>
          <w:p w14:paraId="55C16304" w14:textId="77777777" w:rsidR="00D92B4A" w:rsidRDefault="00D92B4A"/>
        </w:tc>
      </w:tr>
      <w:tr w:rsidR="11D6D434" w14:paraId="632B2AD5" w14:textId="77777777" w:rsidTr="6CAA8098">
        <w:trPr>
          <w:trHeight w:val="300"/>
        </w:trPr>
        <w:tc>
          <w:tcPr>
            <w:tcW w:w="3150" w:type="dxa"/>
          </w:tcPr>
          <w:p w14:paraId="315C894C" w14:textId="095492ED" w:rsidR="11D6D434" w:rsidRDefault="11D6D434" w:rsidP="11D6D434">
            <w:pPr>
              <w:rPr>
                <w:rFonts w:ascii="Calibri" w:eastAsia="Calibri" w:hAnsi="Calibri" w:cs="Calibri"/>
                <w:sz w:val="22"/>
                <w:szCs w:val="22"/>
              </w:rPr>
            </w:pPr>
            <w:r w:rsidRPr="11D6D434">
              <w:rPr>
                <w:rFonts w:ascii="Calibri" w:eastAsia="Calibri" w:hAnsi="Calibri" w:cs="Calibri"/>
                <w:sz w:val="22"/>
                <w:szCs w:val="22"/>
              </w:rPr>
              <w:t>www.zoetermeer.nl</w:t>
            </w:r>
          </w:p>
        </w:tc>
        <w:tc>
          <w:tcPr>
            <w:tcW w:w="4515" w:type="dxa"/>
          </w:tcPr>
          <w:p w14:paraId="16639753" w14:textId="0C5E29E6" w:rsidR="64FC9CF7" w:rsidRDefault="64FC9CF7" w:rsidP="11D6D434">
            <w:pPr>
              <w:spacing w:line="278" w:lineRule="auto"/>
            </w:pPr>
            <w:r w:rsidRPr="11D6D434">
              <w:rPr>
                <w:rFonts w:ascii="Calibri" w:eastAsia="Calibri" w:hAnsi="Calibri" w:cs="Calibri"/>
                <w:sz w:val="22"/>
                <w:szCs w:val="22"/>
              </w:rPr>
              <w:t xml:space="preserve">Info over aanbied ondersteuning op het gebied van bijvoorbeeld jeugdhulp, </w:t>
            </w:r>
            <w:proofErr w:type="spellStart"/>
            <w:r w:rsidRPr="11D6D434">
              <w:rPr>
                <w:rFonts w:ascii="Calibri" w:eastAsia="Calibri" w:hAnsi="Calibri" w:cs="Calibri"/>
                <w:sz w:val="22"/>
                <w:szCs w:val="22"/>
              </w:rPr>
              <w:t>wmo</w:t>
            </w:r>
            <w:proofErr w:type="spellEnd"/>
            <w:r w:rsidRPr="11D6D434">
              <w:rPr>
                <w:rFonts w:ascii="Calibri" w:eastAsia="Calibri" w:hAnsi="Calibri" w:cs="Calibri"/>
                <w:sz w:val="22"/>
                <w:szCs w:val="22"/>
              </w:rPr>
              <w:t xml:space="preserve">, schuldhulpverlening etc. </w:t>
            </w:r>
          </w:p>
        </w:tc>
        <w:tc>
          <w:tcPr>
            <w:tcW w:w="1950" w:type="dxa"/>
          </w:tcPr>
          <w:p w14:paraId="7B4AC393" w14:textId="09F2C9BC" w:rsidR="11D6D434" w:rsidRDefault="11D6D434" w:rsidP="11D6D434">
            <w:pPr>
              <w:rPr>
                <w:rFonts w:ascii="Calibri" w:eastAsia="Calibri" w:hAnsi="Calibri" w:cs="Calibri"/>
                <w:sz w:val="22"/>
                <w:szCs w:val="22"/>
              </w:rPr>
            </w:pPr>
          </w:p>
        </w:tc>
        <w:tc>
          <w:tcPr>
            <w:tcW w:w="2280" w:type="dxa"/>
          </w:tcPr>
          <w:p w14:paraId="76E899A2" w14:textId="1B8125E8" w:rsidR="4ED43D2B" w:rsidRDefault="4ED43D2B" w:rsidP="11D6D434">
            <w:pPr>
              <w:rPr>
                <w:rFonts w:ascii="Calibri" w:eastAsia="Calibri" w:hAnsi="Calibri" w:cs="Calibri"/>
                <w:sz w:val="22"/>
                <w:szCs w:val="22"/>
              </w:rPr>
            </w:pPr>
            <w:r w:rsidRPr="11D6D434">
              <w:rPr>
                <w:rFonts w:ascii="Calibri" w:eastAsia="Calibri" w:hAnsi="Calibri" w:cs="Calibri"/>
                <w:sz w:val="22"/>
                <w:szCs w:val="22"/>
              </w:rPr>
              <w:t>Inwoners ZM</w:t>
            </w:r>
          </w:p>
        </w:tc>
        <w:tc>
          <w:tcPr>
            <w:tcW w:w="1860" w:type="dxa"/>
          </w:tcPr>
          <w:p w14:paraId="44924C83" w14:textId="74B59A17" w:rsidR="64FC9CF7" w:rsidRDefault="64FC9CF7" w:rsidP="11D6D434">
            <w:pPr>
              <w:rPr>
                <w:rFonts w:ascii="Calibri" w:eastAsia="Calibri" w:hAnsi="Calibri" w:cs="Calibri"/>
                <w:sz w:val="22"/>
                <w:szCs w:val="22"/>
              </w:rPr>
            </w:pPr>
            <w:r w:rsidRPr="11D6D434">
              <w:rPr>
                <w:rFonts w:ascii="Calibri" w:eastAsia="Calibri" w:hAnsi="Calibri" w:cs="Calibri"/>
                <w:sz w:val="22"/>
                <w:szCs w:val="22"/>
              </w:rPr>
              <w:t>Gemeente ZM</w:t>
            </w:r>
          </w:p>
        </w:tc>
        <w:tc>
          <w:tcPr>
            <w:tcW w:w="210" w:type="dxa"/>
          </w:tcPr>
          <w:p w14:paraId="77007B73" w14:textId="77777777" w:rsidR="00D92B4A" w:rsidRDefault="00D92B4A"/>
        </w:tc>
      </w:tr>
      <w:tr w:rsidR="11D6D434" w14:paraId="7B22A892" w14:textId="77777777" w:rsidTr="6CAA8098">
        <w:trPr>
          <w:trHeight w:val="300"/>
        </w:trPr>
        <w:tc>
          <w:tcPr>
            <w:tcW w:w="3150" w:type="dxa"/>
          </w:tcPr>
          <w:p w14:paraId="7F9FBE04" w14:textId="11A36D22" w:rsidR="5EF6972E" w:rsidRDefault="00000000" w:rsidP="20B162E9">
            <w:pPr>
              <w:rPr>
                <w:rFonts w:ascii="Calibri" w:eastAsia="Calibri" w:hAnsi="Calibri" w:cs="Calibri"/>
                <w:sz w:val="22"/>
                <w:szCs w:val="22"/>
              </w:rPr>
            </w:pPr>
            <w:hyperlink r:id="rId13">
              <w:r w:rsidR="2D242780" w:rsidRPr="20B162E9">
                <w:rPr>
                  <w:rStyle w:val="Hyperlink"/>
                  <w:rFonts w:ascii="Calibri" w:eastAsia="Calibri" w:hAnsi="Calibri" w:cs="Calibri"/>
                  <w:sz w:val="22"/>
                  <w:szCs w:val="22"/>
                </w:rPr>
                <w:t>Huishoudelijke ondersteuning (vierstroom.nl)</w:t>
              </w:r>
            </w:hyperlink>
          </w:p>
        </w:tc>
        <w:tc>
          <w:tcPr>
            <w:tcW w:w="4515" w:type="dxa"/>
          </w:tcPr>
          <w:p w14:paraId="27F9F1A6" w14:textId="069E7C26" w:rsidR="5EF6972E" w:rsidRDefault="5EF6972E" w:rsidP="11D6D434">
            <w:pPr>
              <w:spacing w:line="278" w:lineRule="auto"/>
            </w:pPr>
            <w:r w:rsidRPr="11D6D434">
              <w:rPr>
                <w:rFonts w:ascii="Calibri" w:eastAsia="Calibri" w:hAnsi="Calibri" w:cs="Calibri"/>
                <w:sz w:val="22"/>
                <w:szCs w:val="22"/>
              </w:rPr>
              <w:t>Aanbieder thuiszorg</w:t>
            </w:r>
          </w:p>
        </w:tc>
        <w:tc>
          <w:tcPr>
            <w:tcW w:w="1950" w:type="dxa"/>
          </w:tcPr>
          <w:p w14:paraId="376393E2" w14:textId="60C097DC" w:rsidR="11D6D434" w:rsidRDefault="11D6D434" w:rsidP="11D6D434">
            <w:pPr>
              <w:rPr>
                <w:rFonts w:ascii="Calibri" w:eastAsia="Calibri" w:hAnsi="Calibri" w:cs="Calibri"/>
                <w:sz w:val="22"/>
                <w:szCs w:val="22"/>
              </w:rPr>
            </w:pPr>
          </w:p>
        </w:tc>
        <w:tc>
          <w:tcPr>
            <w:tcW w:w="2280" w:type="dxa"/>
          </w:tcPr>
          <w:p w14:paraId="1AC2D2D5" w14:textId="2C018EA8" w:rsidR="5EF6972E" w:rsidRDefault="5EF6972E" w:rsidP="11D6D434">
            <w:pPr>
              <w:rPr>
                <w:rFonts w:ascii="Calibri" w:eastAsia="Calibri" w:hAnsi="Calibri" w:cs="Calibri"/>
                <w:sz w:val="22"/>
                <w:szCs w:val="22"/>
              </w:rPr>
            </w:pPr>
            <w:r w:rsidRPr="11D6D434">
              <w:rPr>
                <w:rFonts w:ascii="Calibri" w:eastAsia="Calibri" w:hAnsi="Calibri" w:cs="Calibri"/>
                <w:sz w:val="22"/>
                <w:szCs w:val="22"/>
              </w:rPr>
              <w:t>Inwoners ZM</w:t>
            </w:r>
          </w:p>
        </w:tc>
        <w:tc>
          <w:tcPr>
            <w:tcW w:w="1860" w:type="dxa"/>
          </w:tcPr>
          <w:p w14:paraId="19CB48FA" w14:textId="099C4802" w:rsidR="5EF6972E" w:rsidRDefault="5EF6972E" w:rsidP="11D6D434">
            <w:pPr>
              <w:rPr>
                <w:rFonts w:ascii="Calibri" w:eastAsia="Calibri" w:hAnsi="Calibri" w:cs="Calibri"/>
                <w:sz w:val="22"/>
                <w:szCs w:val="22"/>
              </w:rPr>
            </w:pPr>
            <w:r w:rsidRPr="11D6D434">
              <w:rPr>
                <w:rFonts w:ascii="Calibri" w:eastAsia="Calibri" w:hAnsi="Calibri" w:cs="Calibri"/>
                <w:sz w:val="22"/>
                <w:szCs w:val="22"/>
              </w:rPr>
              <w:t>Vierstroom</w:t>
            </w:r>
          </w:p>
        </w:tc>
        <w:tc>
          <w:tcPr>
            <w:tcW w:w="210" w:type="dxa"/>
          </w:tcPr>
          <w:p w14:paraId="688CD34D" w14:textId="77777777" w:rsidR="00D92B4A" w:rsidRDefault="00D92B4A"/>
        </w:tc>
      </w:tr>
      <w:tr w:rsidR="11D6D434" w14:paraId="6F574E0F" w14:textId="77777777" w:rsidTr="6CAA8098">
        <w:trPr>
          <w:trHeight w:val="300"/>
        </w:trPr>
        <w:tc>
          <w:tcPr>
            <w:tcW w:w="3150" w:type="dxa"/>
          </w:tcPr>
          <w:p w14:paraId="0C9281EF" w14:textId="6E776600" w:rsidR="1C645E1F" w:rsidRDefault="20A56EC8" w:rsidP="11D6D434">
            <w:pPr>
              <w:rPr>
                <w:rFonts w:ascii="Calibri" w:eastAsia="Calibri" w:hAnsi="Calibri" w:cs="Calibri"/>
                <w:sz w:val="22"/>
                <w:szCs w:val="22"/>
              </w:rPr>
            </w:pPr>
            <w:r w:rsidRPr="20B162E9">
              <w:rPr>
                <w:rFonts w:ascii="Calibri" w:eastAsia="Calibri" w:hAnsi="Calibri" w:cs="Calibri"/>
                <w:sz w:val="22"/>
                <w:szCs w:val="22"/>
              </w:rPr>
              <w:t>www.z</w:t>
            </w:r>
            <w:r w:rsidR="1A85C917" w:rsidRPr="20B162E9">
              <w:rPr>
                <w:rFonts w:ascii="Calibri" w:eastAsia="Calibri" w:hAnsi="Calibri" w:cs="Calibri"/>
                <w:sz w:val="22"/>
                <w:szCs w:val="22"/>
              </w:rPr>
              <w:t>oetermeervoorelkaar.nl</w:t>
            </w:r>
          </w:p>
        </w:tc>
        <w:tc>
          <w:tcPr>
            <w:tcW w:w="4515" w:type="dxa"/>
          </w:tcPr>
          <w:p w14:paraId="0B3F0158" w14:textId="06B3FFDB" w:rsidR="1C645E1F" w:rsidRDefault="1C645E1F" w:rsidP="11D6D434">
            <w:pPr>
              <w:rPr>
                <w:rFonts w:ascii="Calibri" w:eastAsia="Calibri" w:hAnsi="Calibri" w:cs="Calibri"/>
                <w:sz w:val="22"/>
                <w:szCs w:val="22"/>
              </w:rPr>
            </w:pPr>
            <w:r w:rsidRPr="11D6D434">
              <w:rPr>
                <w:rFonts w:ascii="Calibri" w:eastAsia="Calibri" w:hAnsi="Calibri" w:cs="Calibri"/>
                <w:sz w:val="22"/>
                <w:szCs w:val="22"/>
              </w:rPr>
              <w:t>Website voor het vinden en aanbieden van vrijwillige hulp</w:t>
            </w:r>
          </w:p>
        </w:tc>
        <w:tc>
          <w:tcPr>
            <w:tcW w:w="1950" w:type="dxa"/>
          </w:tcPr>
          <w:p w14:paraId="40D2E840" w14:textId="70E3202C" w:rsidR="11D6D434" w:rsidRDefault="11D6D434" w:rsidP="11D6D434">
            <w:pPr>
              <w:rPr>
                <w:rFonts w:ascii="Calibri" w:eastAsia="Calibri" w:hAnsi="Calibri" w:cs="Calibri"/>
                <w:sz w:val="22"/>
                <w:szCs w:val="22"/>
              </w:rPr>
            </w:pPr>
          </w:p>
        </w:tc>
        <w:tc>
          <w:tcPr>
            <w:tcW w:w="2280" w:type="dxa"/>
          </w:tcPr>
          <w:p w14:paraId="2DD1B8E4" w14:textId="0F63DBF6" w:rsidR="1C645E1F" w:rsidRDefault="1C645E1F" w:rsidP="11D6D434">
            <w:pPr>
              <w:rPr>
                <w:rFonts w:ascii="Calibri" w:eastAsia="Calibri" w:hAnsi="Calibri" w:cs="Calibri"/>
                <w:sz w:val="22"/>
                <w:szCs w:val="22"/>
              </w:rPr>
            </w:pPr>
            <w:r w:rsidRPr="11D6D434">
              <w:rPr>
                <w:rFonts w:ascii="Calibri" w:eastAsia="Calibri" w:hAnsi="Calibri" w:cs="Calibri"/>
                <w:sz w:val="22"/>
                <w:szCs w:val="22"/>
              </w:rPr>
              <w:t>Inwoners ZM</w:t>
            </w:r>
          </w:p>
        </w:tc>
        <w:tc>
          <w:tcPr>
            <w:tcW w:w="1860" w:type="dxa"/>
          </w:tcPr>
          <w:p w14:paraId="4021FA02" w14:textId="6478A7F2" w:rsidR="1C645E1F" w:rsidRDefault="1C645E1F" w:rsidP="11D6D434">
            <w:pPr>
              <w:rPr>
                <w:rFonts w:ascii="Calibri" w:eastAsia="Calibri" w:hAnsi="Calibri" w:cs="Calibri"/>
                <w:sz w:val="22"/>
                <w:szCs w:val="22"/>
              </w:rPr>
            </w:pPr>
            <w:r w:rsidRPr="11D6D434">
              <w:rPr>
                <w:rFonts w:ascii="Calibri" w:eastAsia="Calibri" w:hAnsi="Calibri" w:cs="Calibri"/>
                <w:sz w:val="22"/>
                <w:szCs w:val="22"/>
              </w:rPr>
              <w:t>ZM voor Elkaar</w:t>
            </w:r>
          </w:p>
        </w:tc>
        <w:tc>
          <w:tcPr>
            <w:tcW w:w="210" w:type="dxa"/>
          </w:tcPr>
          <w:p w14:paraId="7D9319CB" w14:textId="77777777" w:rsidR="00D92B4A" w:rsidRDefault="00D92B4A"/>
        </w:tc>
      </w:tr>
      <w:tr w:rsidR="11D6D434" w14:paraId="1BA0A9E8" w14:textId="77777777" w:rsidTr="6CAA8098">
        <w:trPr>
          <w:trHeight w:val="300"/>
        </w:trPr>
        <w:tc>
          <w:tcPr>
            <w:tcW w:w="3150" w:type="dxa"/>
          </w:tcPr>
          <w:p w14:paraId="223A7521" w14:textId="4E2B13F2" w:rsidR="3C0A6562" w:rsidRDefault="3C0A6562" w:rsidP="11D6D434">
            <w:pPr>
              <w:pStyle w:val="xmsonormal"/>
              <w:shd w:val="clear" w:color="auto" w:fill="FFFFFF" w:themeFill="background1"/>
              <w:spacing w:before="0" w:beforeAutospacing="0" w:after="0" w:afterAutospacing="0"/>
              <w:rPr>
                <w:rFonts w:ascii="Calibri" w:eastAsia="Calibri" w:hAnsi="Calibri" w:cs="Calibri"/>
                <w:color w:val="242424"/>
                <w:sz w:val="22"/>
                <w:szCs w:val="22"/>
              </w:rPr>
            </w:pPr>
            <w:r w:rsidRPr="11D6D434">
              <w:rPr>
                <w:rFonts w:ascii="Calibri" w:eastAsia="Calibri" w:hAnsi="Calibri" w:cs="Calibri"/>
                <w:color w:val="242424"/>
                <w:sz w:val="22"/>
                <w:szCs w:val="22"/>
              </w:rPr>
              <w:t>https://haagsche-zin.nl/</w:t>
            </w:r>
          </w:p>
          <w:p w14:paraId="145CB4E3" w14:textId="6160EA53" w:rsidR="11D6D434" w:rsidRDefault="11D6D434" w:rsidP="11D6D434">
            <w:pPr>
              <w:rPr>
                <w:rFonts w:ascii="Calibri" w:eastAsia="Calibri" w:hAnsi="Calibri" w:cs="Calibri"/>
                <w:sz w:val="22"/>
                <w:szCs w:val="22"/>
              </w:rPr>
            </w:pPr>
          </w:p>
        </w:tc>
        <w:tc>
          <w:tcPr>
            <w:tcW w:w="4515" w:type="dxa"/>
          </w:tcPr>
          <w:p w14:paraId="0076E541" w14:textId="35CBBD54" w:rsidR="3C0A6562" w:rsidRDefault="3C0A6562" w:rsidP="11D6D434">
            <w:pPr>
              <w:rPr>
                <w:rFonts w:ascii="Calibri" w:eastAsia="Calibri" w:hAnsi="Calibri" w:cs="Calibri"/>
                <w:sz w:val="22"/>
                <w:szCs w:val="22"/>
              </w:rPr>
            </w:pPr>
            <w:r w:rsidRPr="11D6D434">
              <w:rPr>
                <w:rFonts w:ascii="Calibri" w:eastAsia="Calibri" w:hAnsi="Calibri" w:cs="Calibri"/>
                <w:sz w:val="22"/>
                <w:szCs w:val="22"/>
              </w:rPr>
              <w:t xml:space="preserve">Aanbod op het gebied van geestelijk verzorgers. Aanvragen gesprek </w:t>
            </w:r>
          </w:p>
        </w:tc>
        <w:tc>
          <w:tcPr>
            <w:tcW w:w="1950" w:type="dxa"/>
          </w:tcPr>
          <w:p w14:paraId="3DF93FC2" w14:textId="2D06BC68" w:rsidR="11D6D434" w:rsidRDefault="11D6D434" w:rsidP="11D6D434">
            <w:pPr>
              <w:rPr>
                <w:rFonts w:ascii="Calibri" w:eastAsia="Calibri" w:hAnsi="Calibri" w:cs="Calibri"/>
                <w:sz w:val="22"/>
                <w:szCs w:val="22"/>
              </w:rPr>
            </w:pPr>
          </w:p>
        </w:tc>
        <w:tc>
          <w:tcPr>
            <w:tcW w:w="2280" w:type="dxa"/>
          </w:tcPr>
          <w:p w14:paraId="00F470F7" w14:textId="19DABE68" w:rsidR="3C0A6562" w:rsidRDefault="3C0A6562" w:rsidP="11D6D434">
            <w:pPr>
              <w:rPr>
                <w:rFonts w:ascii="Calibri" w:eastAsia="Calibri" w:hAnsi="Calibri" w:cs="Calibri"/>
                <w:sz w:val="22"/>
                <w:szCs w:val="22"/>
              </w:rPr>
            </w:pPr>
            <w:r w:rsidRPr="11D6D434">
              <w:rPr>
                <w:rFonts w:ascii="Calibri" w:eastAsia="Calibri" w:hAnsi="Calibri" w:cs="Calibri"/>
                <w:sz w:val="22"/>
                <w:szCs w:val="22"/>
              </w:rPr>
              <w:t xml:space="preserve">Inwoners ZM </w:t>
            </w:r>
          </w:p>
        </w:tc>
        <w:tc>
          <w:tcPr>
            <w:tcW w:w="1860" w:type="dxa"/>
          </w:tcPr>
          <w:p w14:paraId="3ABDC77A" w14:textId="595E12BA" w:rsidR="11D6D434" w:rsidRDefault="11D6D434" w:rsidP="11D6D434">
            <w:pPr>
              <w:rPr>
                <w:rFonts w:ascii="Calibri" w:eastAsia="Calibri" w:hAnsi="Calibri" w:cs="Calibri"/>
                <w:sz w:val="22"/>
                <w:szCs w:val="22"/>
              </w:rPr>
            </w:pPr>
          </w:p>
        </w:tc>
        <w:tc>
          <w:tcPr>
            <w:tcW w:w="210" w:type="dxa"/>
          </w:tcPr>
          <w:p w14:paraId="0F51855F" w14:textId="77777777" w:rsidR="00D92B4A" w:rsidRDefault="00D92B4A"/>
        </w:tc>
      </w:tr>
      <w:tr w:rsidR="11D6D434" w14:paraId="4891832E" w14:textId="77777777" w:rsidTr="6CAA8098">
        <w:trPr>
          <w:trHeight w:val="300"/>
        </w:trPr>
        <w:tc>
          <w:tcPr>
            <w:tcW w:w="3150" w:type="dxa"/>
          </w:tcPr>
          <w:p w14:paraId="31F26484" w14:textId="2B101CF2" w:rsidR="00086E1D" w:rsidRDefault="00000000" w:rsidP="20B162E9">
            <w:pPr>
              <w:rPr>
                <w:rFonts w:ascii="Calibri" w:eastAsia="Calibri" w:hAnsi="Calibri" w:cs="Calibri"/>
                <w:sz w:val="22"/>
                <w:szCs w:val="22"/>
              </w:rPr>
            </w:pPr>
            <w:hyperlink r:id="rId14">
              <w:r w:rsidR="46E80FEE" w:rsidRPr="20B162E9">
                <w:rPr>
                  <w:rStyle w:val="Hyperlink"/>
                  <w:rFonts w:ascii="Calibri" w:eastAsia="Calibri" w:hAnsi="Calibri" w:cs="Calibri"/>
                  <w:sz w:val="22"/>
                  <w:szCs w:val="22"/>
                </w:rPr>
                <w:t>Home - Palet Welzijn</w:t>
              </w:r>
            </w:hyperlink>
          </w:p>
        </w:tc>
        <w:tc>
          <w:tcPr>
            <w:tcW w:w="4515" w:type="dxa"/>
          </w:tcPr>
          <w:p w14:paraId="3D89904E" w14:textId="3B1F7C72" w:rsidR="00086E1D" w:rsidRDefault="00086E1D" w:rsidP="11D6D434">
            <w:pPr>
              <w:rPr>
                <w:rFonts w:ascii="Calibri" w:eastAsia="Calibri" w:hAnsi="Calibri" w:cs="Calibri"/>
                <w:sz w:val="22"/>
                <w:szCs w:val="22"/>
              </w:rPr>
            </w:pPr>
            <w:r w:rsidRPr="11D6D434">
              <w:rPr>
                <w:rFonts w:ascii="Calibri" w:eastAsia="Calibri" w:hAnsi="Calibri" w:cs="Calibri"/>
                <w:sz w:val="22"/>
                <w:szCs w:val="22"/>
              </w:rPr>
              <w:t>Aanbod voor ondersteuning aan ouderen</w:t>
            </w:r>
          </w:p>
        </w:tc>
        <w:tc>
          <w:tcPr>
            <w:tcW w:w="1950" w:type="dxa"/>
          </w:tcPr>
          <w:p w14:paraId="696B4C9E" w14:textId="44D83385" w:rsidR="11D6D434" w:rsidRDefault="11D6D434" w:rsidP="11D6D434">
            <w:pPr>
              <w:rPr>
                <w:rFonts w:ascii="Calibri" w:eastAsia="Calibri" w:hAnsi="Calibri" w:cs="Calibri"/>
                <w:sz w:val="22"/>
                <w:szCs w:val="22"/>
              </w:rPr>
            </w:pPr>
          </w:p>
        </w:tc>
        <w:tc>
          <w:tcPr>
            <w:tcW w:w="2280" w:type="dxa"/>
          </w:tcPr>
          <w:p w14:paraId="42AA4FE9" w14:textId="6486A1A9" w:rsidR="11D6D434" w:rsidRDefault="11D6D434" w:rsidP="11D6D434">
            <w:pPr>
              <w:rPr>
                <w:rFonts w:ascii="Calibri" w:eastAsia="Calibri" w:hAnsi="Calibri" w:cs="Calibri"/>
                <w:sz w:val="22"/>
                <w:szCs w:val="22"/>
              </w:rPr>
            </w:pPr>
          </w:p>
        </w:tc>
        <w:tc>
          <w:tcPr>
            <w:tcW w:w="1860" w:type="dxa"/>
          </w:tcPr>
          <w:p w14:paraId="237A4458" w14:textId="2EB7BCCC" w:rsidR="11D6D434" w:rsidRDefault="11D6D434" w:rsidP="11D6D434">
            <w:pPr>
              <w:rPr>
                <w:rFonts w:ascii="Calibri" w:eastAsia="Calibri" w:hAnsi="Calibri" w:cs="Calibri"/>
                <w:sz w:val="22"/>
                <w:szCs w:val="22"/>
              </w:rPr>
            </w:pPr>
          </w:p>
        </w:tc>
        <w:tc>
          <w:tcPr>
            <w:tcW w:w="210" w:type="dxa"/>
          </w:tcPr>
          <w:p w14:paraId="45765478" w14:textId="77777777" w:rsidR="00D92B4A" w:rsidRDefault="00D92B4A"/>
        </w:tc>
      </w:tr>
      <w:tr w:rsidR="11D6D434" w14:paraId="796D5978" w14:textId="77777777" w:rsidTr="6CAA8098">
        <w:trPr>
          <w:trHeight w:val="300"/>
        </w:trPr>
        <w:tc>
          <w:tcPr>
            <w:tcW w:w="3150" w:type="dxa"/>
          </w:tcPr>
          <w:p w14:paraId="5B8BC73C" w14:textId="4552B835" w:rsidR="09CAE311" w:rsidRDefault="3D4D7438" w:rsidP="11D6D434">
            <w:pPr>
              <w:rPr>
                <w:rFonts w:ascii="Calibri" w:eastAsia="Calibri" w:hAnsi="Calibri" w:cs="Calibri"/>
                <w:sz w:val="22"/>
                <w:szCs w:val="22"/>
              </w:rPr>
            </w:pPr>
            <w:r w:rsidRPr="20B162E9">
              <w:rPr>
                <w:rFonts w:ascii="Calibri" w:eastAsia="Calibri" w:hAnsi="Calibri" w:cs="Calibri"/>
                <w:sz w:val="22"/>
                <w:szCs w:val="22"/>
              </w:rPr>
              <w:lastRenderedPageBreak/>
              <w:t>www.s</w:t>
            </w:r>
            <w:r w:rsidR="6BDE84D6" w:rsidRPr="20B162E9">
              <w:rPr>
                <w:rFonts w:ascii="Calibri" w:eastAsia="Calibri" w:hAnsi="Calibri" w:cs="Calibri"/>
                <w:sz w:val="22"/>
                <w:szCs w:val="22"/>
              </w:rPr>
              <w:t xml:space="preserve">cheidingspunt.nl </w:t>
            </w:r>
          </w:p>
        </w:tc>
        <w:tc>
          <w:tcPr>
            <w:tcW w:w="4515" w:type="dxa"/>
          </w:tcPr>
          <w:p w14:paraId="576F379C" w14:textId="527E36C5" w:rsidR="09CAE311" w:rsidRDefault="09CAE311" w:rsidP="11D6D434">
            <w:pPr>
              <w:rPr>
                <w:rFonts w:ascii="Calibri" w:eastAsia="Calibri" w:hAnsi="Calibri" w:cs="Calibri"/>
                <w:sz w:val="22"/>
                <w:szCs w:val="22"/>
              </w:rPr>
            </w:pPr>
            <w:r w:rsidRPr="11D6D434">
              <w:rPr>
                <w:rFonts w:ascii="Calibri" w:eastAsia="Calibri" w:hAnsi="Calibri" w:cs="Calibri"/>
                <w:sz w:val="22"/>
                <w:szCs w:val="22"/>
              </w:rPr>
              <w:t xml:space="preserve">Is onderdeel van het </w:t>
            </w:r>
            <w:proofErr w:type="spellStart"/>
            <w:r w:rsidRPr="11D6D434">
              <w:rPr>
                <w:rFonts w:ascii="Calibri" w:eastAsia="Calibri" w:hAnsi="Calibri" w:cs="Calibri"/>
                <w:sz w:val="22"/>
                <w:szCs w:val="22"/>
              </w:rPr>
              <w:t>Meerpunt</w:t>
            </w:r>
            <w:proofErr w:type="spellEnd"/>
            <w:r w:rsidRPr="11D6D434">
              <w:rPr>
                <w:rFonts w:ascii="Calibri" w:eastAsia="Calibri" w:hAnsi="Calibri" w:cs="Calibri"/>
                <w:sz w:val="22"/>
                <w:szCs w:val="22"/>
              </w:rPr>
              <w:t>. Hulp en ondersteuning aan mensen die scheiden of relatieproblemen hebben (en hun kinderen)</w:t>
            </w:r>
          </w:p>
        </w:tc>
        <w:tc>
          <w:tcPr>
            <w:tcW w:w="1950" w:type="dxa"/>
          </w:tcPr>
          <w:p w14:paraId="6C44228E" w14:textId="0579EABF" w:rsidR="11D6D434" w:rsidRDefault="11D6D434" w:rsidP="11D6D434">
            <w:pPr>
              <w:rPr>
                <w:rFonts w:ascii="Calibri" w:eastAsia="Calibri" w:hAnsi="Calibri" w:cs="Calibri"/>
                <w:sz w:val="22"/>
                <w:szCs w:val="22"/>
              </w:rPr>
            </w:pPr>
          </w:p>
        </w:tc>
        <w:tc>
          <w:tcPr>
            <w:tcW w:w="2280" w:type="dxa"/>
          </w:tcPr>
          <w:p w14:paraId="205B4EC2" w14:textId="17B6EDE4" w:rsidR="11D6D434" w:rsidRDefault="11D6D434" w:rsidP="11D6D434">
            <w:pPr>
              <w:rPr>
                <w:rFonts w:ascii="Calibri" w:eastAsia="Calibri" w:hAnsi="Calibri" w:cs="Calibri"/>
                <w:sz w:val="22"/>
                <w:szCs w:val="22"/>
              </w:rPr>
            </w:pPr>
          </w:p>
        </w:tc>
        <w:tc>
          <w:tcPr>
            <w:tcW w:w="1860" w:type="dxa"/>
          </w:tcPr>
          <w:p w14:paraId="2634B820" w14:textId="17AAB320" w:rsidR="11D6D434" w:rsidRDefault="11D6D434" w:rsidP="11D6D434">
            <w:pPr>
              <w:rPr>
                <w:rFonts w:ascii="Calibri" w:eastAsia="Calibri" w:hAnsi="Calibri" w:cs="Calibri"/>
                <w:sz w:val="22"/>
                <w:szCs w:val="22"/>
              </w:rPr>
            </w:pPr>
          </w:p>
        </w:tc>
        <w:tc>
          <w:tcPr>
            <w:tcW w:w="210" w:type="dxa"/>
          </w:tcPr>
          <w:p w14:paraId="679359F5" w14:textId="77777777" w:rsidR="00D92B4A" w:rsidRDefault="00D92B4A"/>
        </w:tc>
      </w:tr>
      <w:tr w:rsidR="11D6D434" w14:paraId="526975F9" w14:textId="77777777" w:rsidTr="6CAA8098">
        <w:trPr>
          <w:trHeight w:val="300"/>
        </w:trPr>
        <w:tc>
          <w:tcPr>
            <w:tcW w:w="3150" w:type="dxa"/>
          </w:tcPr>
          <w:p w14:paraId="6831F5A3" w14:textId="33070D64" w:rsidR="11D6D434" w:rsidRDefault="40D11BB1" w:rsidP="6CAA8098">
            <w:pPr>
              <w:spacing w:line="278" w:lineRule="auto"/>
            </w:pPr>
            <w:r w:rsidRPr="6CAA8098">
              <w:rPr>
                <w:rFonts w:ascii="Calibri" w:eastAsia="Calibri" w:hAnsi="Calibri" w:cs="Calibri"/>
                <w:sz w:val="22"/>
                <w:szCs w:val="22"/>
              </w:rPr>
              <w:t>www.meerpunt.nl</w:t>
            </w:r>
          </w:p>
        </w:tc>
        <w:tc>
          <w:tcPr>
            <w:tcW w:w="4515" w:type="dxa"/>
          </w:tcPr>
          <w:p w14:paraId="6136E982" w14:textId="05F727B5" w:rsidR="11D6D434" w:rsidRDefault="40D11BB1" w:rsidP="11D6D434">
            <w:pPr>
              <w:rPr>
                <w:rFonts w:ascii="Calibri" w:eastAsia="Calibri" w:hAnsi="Calibri" w:cs="Calibri"/>
                <w:sz w:val="22"/>
                <w:szCs w:val="22"/>
              </w:rPr>
            </w:pPr>
            <w:r w:rsidRPr="6CAA8098">
              <w:rPr>
                <w:rFonts w:ascii="Calibri" w:eastAsia="Calibri" w:hAnsi="Calibri" w:cs="Calibri"/>
                <w:sz w:val="22"/>
                <w:szCs w:val="22"/>
              </w:rPr>
              <w:t xml:space="preserve">Ondersteuning voor </w:t>
            </w:r>
            <w:r w:rsidR="72B40D40" w:rsidRPr="6CAA8098">
              <w:rPr>
                <w:rFonts w:ascii="Calibri" w:eastAsia="Calibri" w:hAnsi="Calibri" w:cs="Calibri"/>
                <w:sz w:val="22"/>
                <w:szCs w:val="22"/>
              </w:rPr>
              <w:t>ouders/ gezinnen. (ik zie geen sociale kaart op hun website)</w:t>
            </w:r>
          </w:p>
        </w:tc>
        <w:tc>
          <w:tcPr>
            <w:tcW w:w="1950" w:type="dxa"/>
          </w:tcPr>
          <w:p w14:paraId="0E901442" w14:textId="718158FF" w:rsidR="11D6D434" w:rsidRDefault="11D6D434" w:rsidP="11D6D434">
            <w:pPr>
              <w:rPr>
                <w:rFonts w:ascii="Calibri" w:eastAsia="Calibri" w:hAnsi="Calibri" w:cs="Calibri"/>
                <w:sz w:val="22"/>
                <w:szCs w:val="22"/>
              </w:rPr>
            </w:pPr>
          </w:p>
        </w:tc>
        <w:tc>
          <w:tcPr>
            <w:tcW w:w="2280" w:type="dxa"/>
          </w:tcPr>
          <w:p w14:paraId="528959E7" w14:textId="26949D49" w:rsidR="11D6D434" w:rsidRDefault="11D6D434" w:rsidP="11D6D434">
            <w:pPr>
              <w:rPr>
                <w:rFonts w:ascii="Calibri" w:eastAsia="Calibri" w:hAnsi="Calibri" w:cs="Calibri"/>
                <w:sz w:val="22"/>
                <w:szCs w:val="22"/>
              </w:rPr>
            </w:pPr>
          </w:p>
        </w:tc>
        <w:tc>
          <w:tcPr>
            <w:tcW w:w="1860" w:type="dxa"/>
          </w:tcPr>
          <w:p w14:paraId="2AA59E9F" w14:textId="6185FA11" w:rsidR="11D6D434" w:rsidRDefault="11D6D434" w:rsidP="11D6D434">
            <w:pPr>
              <w:rPr>
                <w:rFonts w:ascii="Calibri" w:eastAsia="Calibri" w:hAnsi="Calibri" w:cs="Calibri"/>
                <w:sz w:val="22"/>
                <w:szCs w:val="22"/>
              </w:rPr>
            </w:pPr>
          </w:p>
        </w:tc>
        <w:tc>
          <w:tcPr>
            <w:tcW w:w="210" w:type="dxa"/>
          </w:tcPr>
          <w:p w14:paraId="1AEEE818" w14:textId="77777777" w:rsidR="00D92B4A" w:rsidRDefault="00D92B4A"/>
        </w:tc>
      </w:tr>
      <w:tr w:rsidR="11D6D434" w14:paraId="285D5613" w14:textId="77777777" w:rsidTr="6CAA8098">
        <w:trPr>
          <w:trHeight w:val="300"/>
        </w:trPr>
        <w:tc>
          <w:tcPr>
            <w:tcW w:w="3150" w:type="dxa"/>
          </w:tcPr>
          <w:p w14:paraId="4E335914" w14:textId="531CEA6B" w:rsidR="11D6D434" w:rsidRDefault="11D6D434" w:rsidP="11D6D434">
            <w:pPr>
              <w:rPr>
                <w:rFonts w:ascii="Calibri" w:eastAsia="Calibri" w:hAnsi="Calibri" w:cs="Calibri"/>
                <w:sz w:val="22"/>
                <w:szCs w:val="22"/>
              </w:rPr>
            </w:pPr>
          </w:p>
        </w:tc>
        <w:tc>
          <w:tcPr>
            <w:tcW w:w="4515" w:type="dxa"/>
          </w:tcPr>
          <w:p w14:paraId="41698981" w14:textId="02125424" w:rsidR="11D6D434" w:rsidRDefault="11D6D434" w:rsidP="11D6D434">
            <w:pPr>
              <w:rPr>
                <w:rFonts w:ascii="Calibri" w:eastAsia="Calibri" w:hAnsi="Calibri" w:cs="Calibri"/>
                <w:sz w:val="22"/>
                <w:szCs w:val="22"/>
              </w:rPr>
            </w:pPr>
          </w:p>
        </w:tc>
        <w:tc>
          <w:tcPr>
            <w:tcW w:w="1950" w:type="dxa"/>
          </w:tcPr>
          <w:p w14:paraId="2FD166E9" w14:textId="053305E7" w:rsidR="11D6D434" w:rsidRDefault="11D6D434" w:rsidP="11D6D434">
            <w:pPr>
              <w:rPr>
                <w:rFonts w:ascii="Calibri" w:eastAsia="Calibri" w:hAnsi="Calibri" w:cs="Calibri"/>
                <w:sz w:val="22"/>
                <w:szCs w:val="22"/>
              </w:rPr>
            </w:pPr>
          </w:p>
        </w:tc>
        <w:tc>
          <w:tcPr>
            <w:tcW w:w="2280" w:type="dxa"/>
          </w:tcPr>
          <w:p w14:paraId="5509FD83" w14:textId="1A8783BC" w:rsidR="11D6D434" w:rsidRDefault="11D6D434" w:rsidP="11D6D434">
            <w:pPr>
              <w:rPr>
                <w:rFonts w:ascii="Calibri" w:eastAsia="Calibri" w:hAnsi="Calibri" w:cs="Calibri"/>
                <w:sz w:val="22"/>
                <w:szCs w:val="22"/>
              </w:rPr>
            </w:pPr>
          </w:p>
        </w:tc>
        <w:tc>
          <w:tcPr>
            <w:tcW w:w="1860" w:type="dxa"/>
          </w:tcPr>
          <w:p w14:paraId="05AE38C8" w14:textId="5F20264C" w:rsidR="11D6D434" w:rsidRDefault="11D6D434" w:rsidP="11D6D434">
            <w:pPr>
              <w:rPr>
                <w:rFonts w:ascii="Calibri" w:eastAsia="Calibri" w:hAnsi="Calibri" w:cs="Calibri"/>
                <w:sz w:val="22"/>
                <w:szCs w:val="22"/>
              </w:rPr>
            </w:pPr>
          </w:p>
        </w:tc>
        <w:tc>
          <w:tcPr>
            <w:tcW w:w="210" w:type="dxa"/>
          </w:tcPr>
          <w:p w14:paraId="01724487" w14:textId="59DE578B" w:rsidR="11D6D434" w:rsidRDefault="11D6D434" w:rsidP="11D6D434">
            <w:pPr>
              <w:rPr>
                <w:rFonts w:ascii="Calibri" w:eastAsia="Calibri" w:hAnsi="Calibri" w:cs="Calibri"/>
                <w:sz w:val="22"/>
                <w:szCs w:val="22"/>
              </w:rPr>
            </w:pPr>
          </w:p>
        </w:tc>
      </w:tr>
      <w:tr w:rsidR="11D6D434" w14:paraId="6496746B" w14:textId="77777777" w:rsidTr="6CAA8098">
        <w:trPr>
          <w:trHeight w:val="300"/>
        </w:trPr>
        <w:tc>
          <w:tcPr>
            <w:tcW w:w="3150" w:type="dxa"/>
          </w:tcPr>
          <w:p w14:paraId="09FA094A" w14:textId="26A73C98" w:rsidR="11D6D434" w:rsidRDefault="11D6D434" w:rsidP="11D6D434">
            <w:pPr>
              <w:rPr>
                <w:rFonts w:ascii="Calibri" w:eastAsia="Calibri" w:hAnsi="Calibri" w:cs="Calibri"/>
                <w:sz w:val="22"/>
                <w:szCs w:val="22"/>
              </w:rPr>
            </w:pPr>
          </w:p>
        </w:tc>
        <w:tc>
          <w:tcPr>
            <w:tcW w:w="4515" w:type="dxa"/>
          </w:tcPr>
          <w:p w14:paraId="66B81038" w14:textId="32D22C1F" w:rsidR="11D6D434" w:rsidRDefault="11D6D434" w:rsidP="11D6D434">
            <w:pPr>
              <w:rPr>
                <w:rFonts w:ascii="Calibri" w:eastAsia="Calibri" w:hAnsi="Calibri" w:cs="Calibri"/>
                <w:sz w:val="22"/>
                <w:szCs w:val="22"/>
              </w:rPr>
            </w:pPr>
          </w:p>
        </w:tc>
        <w:tc>
          <w:tcPr>
            <w:tcW w:w="1950" w:type="dxa"/>
          </w:tcPr>
          <w:p w14:paraId="55E16B29" w14:textId="3088772E" w:rsidR="11D6D434" w:rsidRDefault="11D6D434" w:rsidP="11D6D434">
            <w:pPr>
              <w:rPr>
                <w:rFonts w:ascii="Calibri" w:eastAsia="Calibri" w:hAnsi="Calibri" w:cs="Calibri"/>
                <w:sz w:val="22"/>
                <w:szCs w:val="22"/>
              </w:rPr>
            </w:pPr>
          </w:p>
        </w:tc>
        <w:tc>
          <w:tcPr>
            <w:tcW w:w="2280" w:type="dxa"/>
          </w:tcPr>
          <w:p w14:paraId="2B90BE08" w14:textId="6EEE31BB" w:rsidR="11D6D434" w:rsidRDefault="11D6D434" w:rsidP="11D6D434">
            <w:pPr>
              <w:rPr>
                <w:rFonts w:ascii="Calibri" w:eastAsia="Calibri" w:hAnsi="Calibri" w:cs="Calibri"/>
                <w:sz w:val="22"/>
                <w:szCs w:val="22"/>
              </w:rPr>
            </w:pPr>
          </w:p>
        </w:tc>
        <w:tc>
          <w:tcPr>
            <w:tcW w:w="1860" w:type="dxa"/>
          </w:tcPr>
          <w:p w14:paraId="23640C21" w14:textId="21A9CDBE" w:rsidR="11D6D434" w:rsidRDefault="11D6D434" w:rsidP="11D6D434">
            <w:pPr>
              <w:rPr>
                <w:rFonts w:ascii="Calibri" w:eastAsia="Calibri" w:hAnsi="Calibri" w:cs="Calibri"/>
                <w:sz w:val="22"/>
                <w:szCs w:val="22"/>
              </w:rPr>
            </w:pPr>
          </w:p>
        </w:tc>
        <w:tc>
          <w:tcPr>
            <w:tcW w:w="210" w:type="dxa"/>
          </w:tcPr>
          <w:p w14:paraId="6FDAE200" w14:textId="574EFDEE" w:rsidR="11D6D434" w:rsidRDefault="11D6D434" w:rsidP="11D6D434">
            <w:pPr>
              <w:rPr>
                <w:rFonts w:ascii="Calibri" w:eastAsia="Calibri" w:hAnsi="Calibri" w:cs="Calibri"/>
                <w:sz w:val="22"/>
                <w:szCs w:val="22"/>
              </w:rPr>
            </w:pPr>
          </w:p>
        </w:tc>
      </w:tr>
      <w:tr w:rsidR="11D6D434" w14:paraId="734D66E3" w14:textId="77777777" w:rsidTr="6CAA8098">
        <w:trPr>
          <w:trHeight w:val="300"/>
        </w:trPr>
        <w:tc>
          <w:tcPr>
            <w:tcW w:w="3150" w:type="dxa"/>
          </w:tcPr>
          <w:p w14:paraId="0E346822" w14:textId="5870BF4A" w:rsidR="11D6D434" w:rsidRDefault="11D6D434" w:rsidP="11D6D434">
            <w:pPr>
              <w:rPr>
                <w:rFonts w:ascii="Calibri" w:eastAsia="Calibri" w:hAnsi="Calibri" w:cs="Calibri"/>
                <w:sz w:val="22"/>
                <w:szCs w:val="22"/>
              </w:rPr>
            </w:pPr>
          </w:p>
        </w:tc>
        <w:tc>
          <w:tcPr>
            <w:tcW w:w="4515" w:type="dxa"/>
          </w:tcPr>
          <w:p w14:paraId="0367B865" w14:textId="62D41D11" w:rsidR="11D6D434" w:rsidRDefault="11D6D434" w:rsidP="11D6D434">
            <w:pPr>
              <w:rPr>
                <w:rFonts w:ascii="Calibri" w:eastAsia="Calibri" w:hAnsi="Calibri" w:cs="Calibri"/>
                <w:sz w:val="22"/>
                <w:szCs w:val="22"/>
              </w:rPr>
            </w:pPr>
          </w:p>
        </w:tc>
        <w:tc>
          <w:tcPr>
            <w:tcW w:w="1950" w:type="dxa"/>
          </w:tcPr>
          <w:p w14:paraId="79463825" w14:textId="6D976F3B" w:rsidR="11D6D434" w:rsidRDefault="11D6D434" w:rsidP="11D6D434">
            <w:pPr>
              <w:rPr>
                <w:rFonts w:ascii="Calibri" w:eastAsia="Calibri" w:hAnsi="Calibri" w:cs="Calibri"/>
                <w:sz w:val="22"/>
                <w:szCs w:val="22"/>
              </w:rPr>
            </w:pPr>
          </w:p>
        </w:tc>
        <w:tc>
          <w:tcPr>
            <w:tcW w:w="2280" w:type="dxa"/>
          </w:tcPr>
          <w:p w14:paraId="43F57F53" w14:textId="28DC61DA" w:rsidR="11D6D434" w:rsidRDefault="11D6D434" w:rsidP="11D6D434">
            <w:pPr>
              <w:rPr>
                <w:rFonts w:ascii="Calibri" w:eastAsia="Calibri" w:hAnsi="Calibri" w:cs="Calibri"/>
                <w:sz w:val="22"/>
                <w:szCs w:val="22"/>
              </w:rPr>
            </w:pPr>
          </w:p>
        </w:tc>
        <w:tc>
          <w:tcPr>
            <w:tcW w:w="1860" w:type="dxa"/>
          </w:tcPr>
          <w:p w14:paraId="0EB4BB7B" w14:textId="2D3B6E72" w:rsidR="11D6D434" w:rsidRDefault="11D6D434" w:rsidP="11D6D434">
            <w:pPr>
              <w:rPr>
                <w:rFonts w:ascii="Calibri" w:eastAsia="Calibri" w:hAnsi="Calibri" w:cs="Calibri"/>
                <w:sz w:val="22"/>
                <w:szCs w:val="22"/>
              </w:rPr>
            </w:pPr>
          </w:p>
        </w:tc>
        <w:tc>
          <w:tcPr>
            <w:tcW w:w="210" w:type="dxa"/>
          </w:tcPr>
          <w:p w14:paraId="479C52DB" w14:textId="6EA5FA5E" w:rsidR="11D6D434" w:rsidRDefault="11D6D434" w:rsidP="11D6D434">
            <w:pPr>
              <w:rPr>
                <w:rFonts w:ascii="Calibri" w:eastAsia="Calibri" w:hAnsi="Calibri" w:cs="Calibri"/>
                <w:sz w:val="22"/>
                <w:szCs w:val="22"/>
              </w:rPr>
            </w:pPr>
          </w:p>
        </w:tc>
      </w:tr>
      <w:tr w:rsidR="11D6D434" w14:paraId="0BE2B494" w14:textId="77777777" w:rsidTr="6CAA8098">
        <w:trPr>
          <w:trHeight w:val="300"/>
        </w:trPr>
        <w:tc>
          <w:tcPr>
            <w:tcW w:w="3150" w:type="dxa"/>
          </w:tcPr>
          <w:p w14:paraId="260A28C0" w14:textId="044E4054" w:rsidR="11D6D434" w:rsidRDefault="11D6D434" w:rsidP="11D6D434">
            <w:pPr>
              <w:rPr>
                <w:rFonts w:ascii="Calibri" w:eastAsia="Calibri" w:hAnsi="Calibri" w:cs="Calibri"/>
                <w:sz w:val="22"/>
                <w:szCs w:val="22"/>
              </w:rPr>
            </w:pPr>
          </w:p>
        </w:tc>
        <w:tc>
          <w:tcPr>
            <w:tcW w:w="4515" w:type="dxa"/>
          </w:tcPr>
          <w:p w14:paraId="60DD43DE" w14:textId="4425BE5F" w:rsidR="11D6D434" w:rsidRDefault="11D6D434" w:rsidP="11D6D434">
            <w:pPr>
              <w:rPr>
                <w:rFonts w:ascii="Calibri" w:eastAsia="Calibri" w:hAnsi="Calibri" w:cs="Calibri"/>
                <w:sz w:val="22"/>
                <w:szCs w:val="22"/>
              </w:rPr>
            </w:pPr>
          </w:p>
        </w:tc>
        <w:tc>
          <w:tcPr>
            <w:tcW w:w="1950" w:type="dxa"/>
          </w:tcPr>
          <w:p w14:paraId="058005D9" w14:textId="1D82CF6B" w:rsidR="11D6D434" w:rsidRDefault="11D6D434" w:rsidP="11D6D434">
            <w:pPr>
              <w:rPr>
                <w:rFonts w:ascii="Calibri" w:eastAsia="Calibri" w:hAnsi="Calibri" w:cs="Calibri"/>
                <w:sz w:val="22"/>
                <w:szCs w:val="22"/>
              </w:rPr>
            </w:pPr>
          </w:p>
        </w:tc>
        <w:tc>
          <w:tcPr>
            <w:tcW w:w="2280" w:type="dxa"/>
          </w:tcPr>
          <w:p w14:paraId="3EE89591" w14:textId="54520D03" w:rsidR="11D6D434" w:rsidRDefault="11D6D434" w:rsidP="11D6D434">
            <w:pPr>
              <w:rPr>
                <w:rFonts w:ascii="Calibri" w:eastAsia="Calibri" w:hAnsi="Calibri" w:cs="Calibri"/>
                <w:sz w:val="22"/>
                <w:szCs w:val="22"/>
              </w:rPr>
            </w:pPr>
          </w:p>
        </w:tc>
        <w:tc>
          <w:tcPr>
            <w:tcW w:w="1860" w:type="dxa"/>
          </w:tcPr>
          <w:p w14:paraId="14DEAF20" w14:textId="3C7115CF" w:rsidR="11D6D434" w:rsidRDefault="11D6D434" w:rsidP="11D6D434">
            <w:pPr>
              <w:rPr>
                <w:rFonts w:ascii="Calibri" w:eastAsia="Calibri" w:hAnsi="Calibri" w:cs="Calibri"/>
                <w:sz w:val="22"/>
                <w:szCs w:val="22"/>
              </w:rPr>
            </w:pPr>
          </w:p>
        </w:tc>
        <w:tc>
          <w:tcPr>
            <w:tcW w:w="210" w:type="dxa"/>
          </w:tcPr>
          <w:p w14:paraId="5294B402" w14:textId="24E46633" w:rsidR="11D6D434" w:rsidRDefault="11D6D434" w:rsidP="11D6D434">
            <w:pPr>
              <w:rPr>
                <w:rFonts w:ascii="Calibri" w:eastAsia="Calibri" w:hAnsi="Calibri" w:cs="Calibri"/>
                <w:sz w:val="22"/>
                <w:szCs w:val="22"/>
              </w:rPr>
            </w:pPr>
          </w:p>
        </w:tc>
      </w:tr>
      <w:tr w:rsidR="11D6D434" w14:paraId="59E344B7" w14:textId="77777777" w:rsidTr="6CAA8098">
        <w:trPr>
          <w:trHeight w:val="300"/>
        </w:trPr>
        <w:tc>
          <w:tcPr>
            <w:tcW w:w="3150" w:type="dxa"/>
            <w:shd w:val="clear" w:color="auto" w:fill="FAE2D5" w:themeFill="accent2" w:themeFillTint="33"/>
          </w:tcPr>
          <w:p w14:paraId="72A2777F" w14:textId="21254FD5" w:rsidR="6CB0CBBB" w:rsidRDefault="6CB0CBBB" w:rsidP="11D6D434">
            <w:pPr>
              <w:rPr>
                <w:rFonts w:ascii="Calibri" w:eastAsia="Calibri" w:hAnsi="Calibri" w:cs="Calibri"/>
                <w:b/>
                <w:bCs/>
                <w:sz w:val="22"/>
                <w:szCs w:val="22"/>
              </w:rPr>
            </w:pPr>
            <w:r w:rsidRPr="11D6D434">
              <w:rPr>
                <w:rFonts w:ascii="Calibri" w:eastAsia="Calibri" w:hAnsi="Calibri" w:cs="Calibri"/>
                <w:b/>
                <w:bCs/>
                <w:sz w:val="22"/>
                <w:szCs w:val="22"/>
              </w:rPr>
              <w:t>Websites met activiteiten</w:t>
            </w:r>
          </w:p>
        </w:tc>
        <w:tc>
          <w:tcPr>
            <w:tcW w:w="4515" w:type="dxa"/>
            <w:shd w:val="clear" w:color="auto" w:fill="FAE2D5" w:themeFill="accent2" w:themeFillTint="33"/>
          </w:tcPr>
          <w:p w14:paraId="003E611B" w14:textId="4A939638" w:rsidR="11D6D434" w:rsidRDefault="11D6D434" w:rsidP="11D6D434">
            <w:pPr>
              <w:rPr>
                <w:rFonts w:ascii="Calibri" w:eastAsia="Calibri" w:hAnsi="Calibri" w:cs="Calibri"/>
                <w:b/>
                <w:bCs/>
                <w:sz w:val="22"/>
                <w:szCs w:val="22"/>
              </w:rPr>
            </w:pPr>
          </w:p>
        </w:tc>
        <w:tc>
          <w:tcPr>
            <w:tcW w:w="1950" w:type="dxa"/>
            <w:shd w:val="clear" w:color="auto" w:fill="FAE2D5" w:themeFill="accent2" w:themeFillTint="33"/>
          </w:tcPr>
          <w:p w14:paraId="462BC7BE" w14:textId="03D3D8D4" w:rsidR="11D6D434" w:rsidRDefault="11D6D434" w:rsidP="11D6D434">
            <w:pPr>
              <w:rPr>
                <w:rFonts w:ascii="Calibri" w:eastAsia="Calibri" w:hAnsi="Calibri" w:cs="Calibri"/>
                <w:b/>
                <w:bCs/>
                <w:sz w:val="22"/>
                <w:szCs w:val="22"/>
              </w:rPr>
            </w:pPr>
          </w:p>
        </w:tc>
        <w:tc>
          <w:tcPr>
            <w:tcW w:w="2280" w:type="dxa"/>
            <w:shd w:val="clear" w:color="auto" w:fill="FAE2D5" w:themeFill="accent2" w:themeFillTint="33"/>
          </w:tcPr>
          <w:p w14:paraId="70E35ED5" w14:textId="23A70096" w:rsidR="11D6D434" w:rsidRDefault="11D6D434" w:rsidP="11D6D434">
            <w:pPr>
              <w:rPr>
                <w:rFonts w:ascii="Calibri" w:eastAsia="Calibri" w:hAnsi="Calibri" w:cs="Calibri"/>
                <w:b/>
                <w:bCs/>
                <w:sz w:val="22"/>
                <w:szCs w:val="22"/>
              </w:rPr>
            </w:pPr>
          </w:p>
        </w:tc>
        <w:tc>
          <w:tcPr>
            <w:tcW w:w="1860" w:type="dxa"/>
            <w:shd w:val="clear" w:color="auto" w:fill="FAE2D5" w:themeFill="accent2" w:themeFillTint="33"/>
          </w:tcPr>
          <w:p w14:paraId="0461225C" w14:textId="7639F9F0" w:rsidR="11D6D434" w:rsidRDefault="11D6D434" w:rsidP="11D6D434">
            <w:pPr>
              <w:rPr>
                <w:rFonts w:ascii="Calibri" w:eastAsia="Calibri" w:hAnsi="Calibri" w:cs="Calibri"/>
                <w:b/>
                <w:bCs/>
                <w:sz w:val="22"/>
                <w:szCs w:val="22"/>
              </w:rPr>
            </w:pPr>
          </w:p>
        </w:tc>
        <w:tc>
          <w:tcPr>
            <w:tcW w:w="210" w:type="dxa"/>
          </w:tcPr>
          <w:p w14:paraId="5A4A9D42" w14:textId="77777777" w:rsidR="00D92B4A" w:rsidRDefault="00D92B4A"/>
        </w:tc>
      </w:tr>
      <w:tr w:rsidR="11D6D434" w14:paraId="3023B48B" w14:textId="77777777" w:rsidTr="6CAA8098">
        <w:trPr>
          <w:trHeight w:val="300"/>
        </w:trPr>
        <w:tc>
          <w:tcPr>
            <w:tcW w:w="3150" w:type="dxa"/>
          </w:tcPr>
          <w:p w14:paraId="6851B250" w14:textId="2E9C94A1" w:rsidR="16501860" w:rsidRDefault="16501860" w:rsidP="11D6D434">
            <w:pPr>
              <w:rPr>
                <w:rFonts w:ascii="Calibri" w:eastAsia="Calibri" w:hAnsi="Calibri" w:cs="Calibri"/>
                <w:sz w:val="22"/>
                <w:szCs w:val="22"/>
              </w:rPr>
            </w:pPr>
            <w:r w:rsidRPr="11D6D434">
              <w:rPr>
                <w:rFonts w:ascii="Calibri" w:eastAsia="Calibri" w:hAnsi="Calibri" w:cs="Calibri"/>
                <w:sz w:val="22"/>
                <w:szCs w:val="22"/>
              </w:rPr>
              <w:t>https://www.inzet-indewijk.nl/</w:t>
            </w:r>
          </w:p>
        </w:tc>
        <w:tc>
          <w:tcPr>
            <w:tcW w:w="4515" w:type="dxa"/>
          </w:tcPr>
          <w:p w14:paraId="44C5ACDF" w14:textId="17F9A366" w:rsidR="11D6D434" w:rsidRDefault="11D6D434" w:rsidP="11D6D434">
            <w:pPr>
              <w:rPr>
                <w:rFonts w:ascii="Calibri" w:eastAsia="Calibri" w:hAnsi="Calibri" w:cs="Calibri"/>
                <w:sz w:val="22"/>
                <w:szCs w:val="22"/>
              </w:rPr>
            </w:pPr>
          </w:p>
        </w:tc>
        <w:tc>
          <w:tcPr>
            <w:tcW w:w="1950" w:type="dxa"/>
          </w:tcPr>
          <w:p w14:paraId="4630CCDE" w14:textId="0C86AD11" w:rsidR="2BB40010" w:rsidRDefault="2BB40010" w:rsidP="11D6D434">
            <w:pPr>
              <w:rPr>
                <w:rFonts w:ascii="Calibri" w:eastAsia="Calibri" w:hAnsi="Calibri" w:cs="Calibri"/>
                <w:sz w:val="22"/>
                <w:szCs w:val="22"/>
                <w:lang w:eastAsia="nl-NL"/>
              </w:rPr>
            </w:pPr>
            <w:r w:rsidRPr="11D6D434">
              <w:rPr>
                <w:rFonts w:ascii="Calibri" w:eastAsia="Calibri" w:hAnsi="Calibri" w:cs="Calibri"/>
                <w:color w:val="242424"/>
                <w:sz w:val="22"/>
                <w:szCs w:val="22"/>
                <w:lang w:eastAsia="nl-NL"/>
              </w:rPr>
              <w:t>Welzijnsorganisatie die zich richt op het verbeteren van het welzijn van inwoners van Zoetermeer, inclusief PIEZO.</w:t>
            </w:r>
          </w:p>
          <w:p w14:paraId="2942E0EC" w14:textId="1DF08652" w:rsidR="11D6D434" w:rsidRDefault="11D6D434" w:rsidP="11D6D434">
            <w:pPr>
              <w:rPr>
                <w:rFonts w:ascii="Calibri" w:eastAsia="Calibri" w:hAnsi="Calibri" w:cs="Calibri"/>
                <w:sz w:val="22"/>
                <w:szCs w:val="22"/>
              </w:rPr>
            </w:pPr>
          </w:p>
        </w:tc>
        <w:tc>
          <w:tcPr>
            <w:tcW w:w="2280" w:type="dxa"/>
          </w:tcPr>
          <w:p w14:paraId="6382B4E3" w14:textId="525EFA79" w:rsidR="2BB40010" w:rsidRDefault="2BB40010" w:rsidP="11D6D434">
            <w:pPr>
              <w:rPr>
                <w:rFonts w:ascii="Calibri" w:eastAsia="Calibri" w:hAnsi="Calibri" w:cs="Calibri"/>
                <w:sz w:val="22"/>
                <w:szCs w:val="22"/>
              </w:rPr>
            </w:pPr>
            <w:r w:rsidRPr="11D6D434">
              <w:rPr>
                <w:rFonts w:ascii="Calibri" w:eastAsia="Calibri" w:hAnsi="Calibri" w:cs="Calibri"/>
                <w:sz w:val="22"/>
                <w:szCs w:val="22"/>
              </w:rPr>
              <w:t>Inwoners ZM</w:t>
            </w:r>
          </w:p>
        </w:tc>
        <w:tc>
          <w:tcPr>
            <w:tcW w:w="1860" w:type="dxa"/>
          </w:tcPr>
          <w:p w14:paraId="66901B90" w14:textId="529A9A02" w:rsidR="4FBEB528" w:rsidRDefault="4FBEB528" w:rsidP="11D6D434">
            <w:pPr>
              <w:rPr>
                <w:rFonts w:ascii="Calibri" w:eastAsia="Calibri" w:hAnsi="Calibri" w:cs="Calibri"/>
                <w:sz w:val="22"/>
                <w:szCs w:val="22"/>
              </w:rPr>
            </w:pPr>
            <w:proofErr w:type="spellStart"/>
            <w:r w:rsidRPr="11D6D434">
              <w:rPr>
                <w:rFonts w:ascii="Calibri" w:eastAsia="Calibri" w:hAnsi="Calibri" w:cs="Calibri"/>
                <w:sz w:val="22"/>
                <w:szCs w:val="22"/>
              </w:rPr>
              <w:t>InZet</w:t>
            </w:r>
            <w:proofErr w:type="spellEnd"/>
          </w:p>
        </w:tc>
        <w:tc>
          <w:tcPr>
            <w:tcW w:w="210" w:type="dxa"/>
          </w:tcPr>
          <w:p w14:paraId="7B7FE42F" w14:textId="77777777" w:rsidR="00D92B4A" w:rsidRDefault="00D92B4A"/>
        </w:tc>
      </w:tr>
      <w:tr w:rsidR="11D6D434" w14:paraId="65DBD221" w14:textId="77777777" w:rsidTr="6CAA8098">
        <w:trPr>
          <w:trHeight w:val="300"/>
        </w:trPr>
        <w:tc>
          <w:tcPr>
            <w:tcW w:w="3150" w:type="dxa"/>
          </w:tcPr>
          <w:p w14:paraId="69734D25" w14:textId="785D6267" w:rsidR="2BB40010" w:rsidRDefault="2BB40010" w:rsidP="11D6D434">
            <w:pPr>
              <w:rPr>
                <w:rFonts w:ascii="Calibri" w:eastAsia="Calibri" w:hAnsi="Calibri" w:cs="Calibri"/>
                <w:sz w:val="22"/>
                <w:szCs w:val="22"/>
              </w:rPr>
            </w:pPr>
            <w:r w:rsidRPr="11D6D434">
              <w:rPr>
                <w:rFonts w:ascii="Calibri" w:eastAsia="Calibri" w:hAnsi="Calibri" w:cs="Calibri"/>
                <w:sz w:val="22"/>
                <w:szCs w:val="22"/>
              </w:rPr>
              <w:t>Zoetermeerwijzer</w:t>
            </w:r>
          </w:p>
        </w:tc>
        <w:tc>
          <w:tcPr>
            <w:tcW w:w="4515" w:type="dxa"/>
          </w:tcPr>
          <w:p w14:paraId="5506E360" w14:textId="239A1915" w:rsidR="2BB40010" w:rsidRDefault="50058D11" w:rsidP="11D6D434">
            <w:pPr>
              <w:rPr>
                <w:rFonts w:ascii="Calibri" w:eastAsia="Calibri" w:hAnsi="Calibri" w:cs="Calibri"/>
                <w:sz w:val="22"/>
                <w:szCs w:val="22"/>
              </w:rPr>
            </w:pPr>
            <w:r w:rsidRPr="20B162E9">
              <w:rPr>
                <w:rFonts w:ascii="Calibri" w:eastAsia="Calibri" w:hAnsi="Calibri" w:cs="Calibri"/>
                <w:sz w:val="22"/>
                <w:szCs w:val="22"/>
              </w:rPr>
              <w:t xml:space="preserve">Heeft een bescheiden agenda met activiteiten die nu praktisch niet gebruikt wordt. </w:t>
            </w:r>
          </w:p>
        </w:tc>
        <w:tc>
          <w:tcPr>
            <w:tcW w:w="1950" w:type="dxa"/>
          </w:tcPr>
          <w:p w14:paraId="1F1877B1" w14:textId="73BACF16" w:rsidR="11D6D434" w:rsidRDefault="11D6D434" w:rsidP="11D6D434">
            <w:pPr>
              <w:rPr>
                <w:rFonts w:ascii="Calibri" w:eastAsia="Calibri" w:hAnsi="Calibri" w:cs="Calibri"/>
                <w:sz w:val="22"/>
                <w:szCs w:val="22"/>
              </w:rPr>
            </w:pPr>
          </w:p>
        </w:tc>
        <w:tc>
          <w:tcPr>
            <w:tcW w:w="2280" w:type="dxa"/>
          </w:tcPr>
          <w:p w14:paraId="6D258785" w14:textId="704791AF" w:rsidR="2BB40010" w:rsidRDefault="2BB40010" w:rsidP="11D6D434">
            <w:pPr>
              <w:rPr>
                <w:rFonts w:ascii="Calibri" w:eastAsia="Calibri" w:hAnsi="Calibri" w:cs="Calibri"/>
                <w:sz w:val="22"/>
                <w:szCs w:val="22"/>
              </w:rPr>
            </w:pPr>
            <w:r w:rsidRPr="11D6D434">
              <w:rPr>
                <w:rFonts w:ascii="Calibri" w:eastAsia="Calibri" w:hAnsi="Calibri" w:cs="Calibri"/>
                <w:sz w:val="22"/>
                <w:szCs w:val="22"/>
              </w:rPr>
              <w:t>Inwoners ZM</w:t>
            </w:r>
          </w:p>
        </w:tc>
        <w:tc>
          <w:tcPr>
            <w:tcW w:w="1860" w:type="dxa"/>
          </w:tcPr>
          <w:p w14:paraId="76F7F185" w14:textId="336E9ED3" w:rsidR="6708ED02" w:rsidRDefault="6708ED02" w:rsidP="11D6D434">
            <w:pPr>
              <w:rPr>
                <w:rFonts w:ascii="Calibri" w:eastAsia="Calibri" w:hAnsi="Calibri" w:cs="Calibri"/>
                <w:sz w:val="22"/>
                <w:szCs w:val="22"/>
              </w:rPr>
            </w:pPr>
            <w:r w:rsidRPr="11D6D434">
              <w:rPr>
                <w:rFonts w:ascii="Calibri" w:eastAsia="Calibri" w:hAnsi="Calibri" w:cs="Calibri"/>
                <w:sz w:val="22"/>
                <w:szCs w:val="22"/>
              </w:rPr>
              <w:t>Gemeente ZM</w:t>
            </w:r>
          </w:p>
        </w:tc>
        <w:tc>
          <w:tcPr>
            <w:tcW w:w="210" w:type="dxa"/>
          </w:tcPr>
          <w:p w14:paraId="7461DEE6" w14:textId="77777777" w:rsidR="00D92B4A" w:rsidRDefault="00D92B4A"/>
        </w:tc>
      </w:tr>
      <w:tr w:rsidR="11D6D434" w14:paraId="19414E61" w14:textId="77777777" w:rsidTr="6CAA8098">
        <w:trPr>
          <w:trHeight w:val="300"/>
        </w:trPr>
        <w:tc>
          <w:tcPr>
            <w:tcW w:w="3150" w:type="dxa"/>
          </w:tcPr>
          <w:p w14:paraId="456ECFA9" w14:textId="55C747AD" w:rsidR="17FE39CC" w:rsidRDefault="17FE39CC" w:rsidP="11D6D434">
            <w:pPr>
              <w:rPr>
                <w:rFonts w:ascii="Calibri" w:eastAsia="Calibri" w:hAnsi="Calibri" w:cs="Calibri"/>
                <w:sz w:val="22"/>
                <w:szCs w:val="22"/>
              </w:rPr>
            </w:pPr>
            <w:r w:rsidRPr="11D6D434">
              <w:rPr>
                <w:rFonts w:ascii="Calibri" w:eastAsia="Calibri" w:hAnsi="Calibri" w:cs="Calibri"/>
                <w:sz w:val="22"/>
                <w:szCs w:val="22"/>
              </w:rPr>
              <w:t>ZoetermeertegenEenzaamheid.nl</w:t>
            </w:r>
          </w:p>
        </w:tc>
        <w:tc>
          <w:tcPr>
            <w:tcW w:w="4515" w:type="dxa"/>
          </w:tcPr>
          <w:p w14:paraId="7A4EFF94" w14:textId="5DB04D8F" w:rsidR="22C56A51" w:rsidRDefault="22C56A51" w:rsidP="11D6D434">
            <w:pPr>
              <w:spacing w:line="278" w:lineRule="auto"/>
            </w:pPr>
            <w:r w:rsidRPr="11D6D434">
              <w:rPr>
                <w:rFonts w:ascii="Calibri" w:eastAsia="Calibri" w:hAnsi="Calibri" w:cs="Calibri"/>
                <w:sz w:val="22"/>
                <w:szCs w:val="22"/>
              </w:rPr>
              <w:t xml:space="preserve">Bij rubriek Nieuws aandacht voor activiteiten van andere organisaties zoals </w:t>
            </w:r>
            <w:proofErr w:type="spellStart"/>
            <w:r w:rsidRPr="11D6D434">
              <w:rPr>
                <w:rFonts w:ascii="Calibri" w:eastAsia="Calibri" w:hAnsi="Calibri" w:cs="Calibri"/>
                <w:sz w:val="22"/>
                <w:szCs w:val="22"/>
              </w:rPr>
              <w:t>InZet</w:t>
            </w:r>
            <w:proofErr w:type="spellEnd"/>
          </w:p>
        </w:tc>
        <w:tc>
          <w:tcPr>
            <w:tcW w:w="1950" w:type="dxa"/>
          </w:tcPr>
          <w:p w14:paraId="57F702D3" w14:textId="09F2CE48" w:rsidR="11D6D434" w:rsidRDefault="11D6D434" w:rsidP="11D6D434">
            <w:pPr>
              <w:rPr>
                <w:rFonts w:ascii="Calibri" w:eastAsia="Calibri" w:hAnsi="Calibri" w:cs="Calibri"/>
                <w:sz w:val="22"/>
                <w:szCs w:val="22"/>
              </w:rPr>
            </w:pPr>
          </w:p>
        </w:tc>
        <w:tc>
          <w:tcPr>
            <w:tcW w:w="2280" w:type="dxa"/>
          </w:tcPr>
          <w:p w14:paraId="718FD343" w14:textId="7FCCCAAF" w:rsidR="11D6D434" w:rsidRDefault="11D6D434" w:rsidP="11D6D434">
            <w:pPr>
              <w:rPr>
                <w:rFonts w:ascii="Calibri" w:eastAsia="Calibri" w:hAnsi="Calibri" w:cs="Calibri"/>
                <w:sz w:val="22"/>
                <w:szCs w:val="22"/>
              </w:rPr>
            </w:pPr>
          </w:p>
        </w:tc>
        <w:tc>
          <w:tcPr>
            <w:tcW w:w="1860" w:type="dxa"/>
          </w:tcPr>
          <w:p w14:paraId="20F0EF7A" w14:textId="7DC89824" w:rsidR="37A51355" w:rsidRDefault="37A51355" w:rsidP="11D6D434">
            <w:pPr>
              <w:rPr>
                <w:rFonts w:ascii="Calibri" w:eastAsia="Calibri" w:hAnsi="Calibri" w:cs="Calibri"/>
                <w:sz w:val="22"/>
                <w:szCs w:val="22"/>
              </w:rPr>
            </w:pPr>
            <w:r w:rsidRPr="11D6D434">
              <w:rPr>
                <w:rFonts w:ascii="Calibri" w:eastAsia="Calibri" w:hAnsi="Calibri" w:cs="Calibri"/>
                <w:sz w:val="22"/>
                <w:szCs w:val="22"/>
              </w:rPr>
              <w:t>Gemeente ZM</w:t>
            </w:r>
          </w:p>
        </w:tc>
        <w:tc>
          <w:tcPr>
            <w:tcW w:w="210" w:type="dxa"/>
          </w:tcPr>
          <w:p w14:paraId="69B11942" w14:textId="77777777" w:rsidR="00D92B4A" w:rsidRDefault="00D92B4A"/>
        </w:tc>
      </w:tr>
      <w:tr w:rsidR="11D6D434" w14:paraId="2898681D" w14:textId="77777777" w:rsidTr="6CAA8098">
        <w:trPr>
          <w:trHeight w:val="300"/>
        </w:trPr>
        <w:tc>
          <w:tcPr>
            <w:tcW w:w="3150" w:type="dxa"/>
          </w:tcPr>
          <w:p w14:paraId="4C0C449A" w14:textId="108780AD" w:rsidR="37A51355" w:rsidRDefault="37A51355" w:rsidP="11D6D434">
            <w:pPr>
              <w:rPr>
                <w:rFonts w:ascii="Calibri" w:eastAsia="Calibri" w:hAnsi="Calibri" w:cs="Calibri"/>
                <w:sz w:val="22"/>
                <w:szCs w:val="22"/>
              </w:rPr>
            </w:pPr>
            <w:r w:rsidRPr="11D6D434">
              <w:rPr>
                <w:rFonts w:ascii="Calibri" w:eastAsia="Calibri" w:hAnsi="Calibri" w:cs="Calibri"/>
                <w:sz w:val="22"/>
                <w:szCs w:val="22"/>
              </w:rPr>
              <w:t>Zoetermeerisdeplek.nl</w:t>
            </w:r>
          </w:p>
        </w:tc>
        <w:tc>
          <w:tcPr>
            <w:tcW w:w="4515" w:type="dxa"/>
          </w:tcPr>
          <w:p w14:paraId="7DCBB21E" w14:textId="5937E7FB" w:rsidR="1C43EAE0" w:rsidRDefault="1C43EAE0" w:rsidP="11D6D434">
            <w:pPr>
              <w:rPr>
                <w:rFonts w:ascii="Calibri" w:eastAsia="Calibri" w:hAnsi="Calibri" w:cs="Calibri"/>
                <w:sz w:val="22"/>
                <w:szCs w:val="22"/>
              </w:rPr>
            </w:pPr>
            <w:r w:rsidRPr="11D6D434">
              <w:rPr>
                <w:rFonts w:ascii="Calibri" w:eastAsia="Calibri" w:hAnsi="Calibri" w:cs="Calibri"/>
                <w:sz w:val="22"/>
                <w:szCs w:val="22"/>
              </w:rPr>
              <w:t>Evenementen/ activiteiten/ sport/ cultuur</w:t>
            </w:r>
          </w:p>
        </w:tc>
        <w:tc>
          <w:tcPr>
            <w:tcW w:w="1950" w:type="dxa"/>
          </w:tcPr>
          <w:p w14:paraId="1ABA5C82" w14:textId="392ED20D" w:rsidR="37A51355" w:rsidRDefault="37A51355" w:rsidP="11D6D434">
            <w:pPr>
              <w:rPr>
                <w:rFonts w:ascii="Calibri" w:eastAsia="Calibri" w:hAnsi="Calibri" w:cs="Calibri"/>
                <w:sz w:val="22"/>
                <w:szCs w:val="22"/>
              </w:rPr>
            </w:pPr>
            <w:r w:rsidRPr="11D6D434">
              <w:rPr>
                <w:rFonts w:ascii="Calibri" w:eastAsia="Calibri" w:hAnsi="Calibri" w:cs="Calibri"/>
                <w:sz w:val="22"/>
                <w:szCs w:val="22"/>
              </w:rPr>
              <w:t>Promoten Zoetermeer</w:t>
            </w:r>
          </w:p>
        </w:tc>
        <w:tc>
          <w:tcPr>
            <w:tcW w:w="2280" w:type="dxa"/>
          </w:tcPr>
          <w:p w14:paraId="364BE233" w14:textId="66BBF3C9" w:rsidR="37A51355" w:rsidRDefault="37A51355" w:rsidP="11D6D434">
            <w:pPr>
              <w:rPr>
                <w:rFonts w:ascii="Calibri" w:eastAsia="Calibri" w:hAnsi="Calibri" w:cs="Calibri"/>
                <w:sz w:val="22"/>
                <w:szCs w:val="22"/>
              </w:rPr>
            </w:pPr>
            <w:r w:rsidRPr="11D6D434">
              <w:rPr>
                <w:rFonts w:ascii="Calibri" w:eastAsia="Calibri" w:hAnsi="Calibri" w:cs="Calibri"/>
                <w:sz w:val="22"/>
                <w:szCs w:val="22"/>
              </w:rPr>
              <w:t>Inwoners ZM en inwoners van omliggende plaatsen</w:t>
            </w:r>
          </w:p>
        </w:tc>
        <w:tc>
          <w:tcPr>
            <w:tcW w:w="1860" w:type="dxa"/>
          </w:tcPr>
          <w:p w14:paraId="2E467D27" w14:textId="74530E59" w:rsidR="37A51355" w:rsidRDefault="37A51355" w:rsidP="11D6D434">
            <w:pPr>
              <w:rPr>
                <w:rFonts w:ascii="Calibri" w:eastAsia="Calibri" w:hAnsi="Calibri" w:cs="Calibri"/>
                <w:sz w:val="22"/>
                <w:szCs w:val="22"/>
              </w:rPr>
            </w:pPr>
            <w:r w:rsidRPr="11D6D434">
              <w:rPr>
                <w:rFonts w:ascii="Calibri" w:eastAsia="Calibri" w:hAnsi="Calibri" w:cs="Calibri"/>
                <w:sz w:val="22"/>
                <w:szCs w:val="22"/>
              </w:rPr>
              <w:t>Gemeente ZM</w:t>
            </w:r>
          </w:p>
        </w:tc>
        <w:tc>
          <w:tcPr>
            <w:tcW w:w="210" w:type="dxa"/>
          </w:tcPr>
          <w:p w14:paraId="4A22F4FC" w14:textId="77777777" w:rsidR="00D92B4A" w:rsidRDefault="00D92B4A"/>
        </w:tc>
      </w:tr>
      <w:tr w:rsidR="11D6D434" w14:paraId="658B2960" w14:textId="77777777" w:rsidTr="6CAA8098">
        <w:trPr>
          <w:trHeight w:val="300"/>
        </w:trPr>
        <w:tc>
          <w:tcPr>
            <w:tcW w:w="3150" w:type="dxa"/>
          </w:tcPr>
          <w:p w14:paraId="6B8A8332" w14:textId="07A52AED" w:rsidR="5AEF33C4" w:rsidRDefault="5AEF33C4" w:rsidP="11D6D434">
            <w:pPr>
              <w:rPr>
                <w:rFonts w:ascii="Calibri" w:eastAsia="Calibri" w:hAnsi="Calibri" w:cs="Calibri"/>
                <w:sz w:val="22"/>
                <w:szCs w:val="22"/>
              </w:rPr>
            </w:pPr>
            <w:r w:rsidRPr="11D6D434">
              <w:rPr>
                <w:rFonts w:ascii="Calibri" w:eastAsia="Calibri" w:hAnsi="Calibri" w:cs="Calibri"/>
                <w:sz w:val="22"/>
                <w:szCs w:val="22"/>
              </w:rPr>
              <w:t>www.zoetermeer.nl/vrijetijd</w:t>
            </w:r>
          </w:p>
        </w:tc>
        <w:tc>
          <w:tcPr>
            <w:tcW w:w="4515" w:type="dxa"/>
          </w:tcPr>
          <w:p w14:paraId="72661FCF" w14:textId="5E91FA2C" w:rsidR="5AEF33C4" w:rsidRDefault="5AEF33C4" w:rsidP="11D6D434">
            <w:pPr>
              <w:rPr>
                <w:rFonts w:ascii="Calibri" w:eastAsia="Calibri" w:hAnsi="Calibri" w:cs="Calibri"/>
                <w:sz w:val="22"/>
                <w:szCs w:val="22"/>
              </w:rPr>
            </w:pPr>
            <w:r w:rsidRPr="11D6D434">
              <w:rPr>
                <w:rFonts w:ascii="Calibri" w:eastAsia="Calibri" w:hAnsi="Calibri" w:cs="Calibri"/>
                <w:sz w:val="22"/>
                <w:szCs w:val="22"/>
              </w:rPr>
              <w:t>Activiteiten op het gebied van sport, cultuur (vooral veel aandacht voor naschoolse activiteiten)</w:t>
            </w:r>
          </w:p>
        </w:tc>
        <w:tc>
          <w:tcPr>
            <w:tcW w:w="1950" w:type="dxa"/>
          </w:tcPr>
          <w:p w14:paraId="2328E5DA" w14:textId="0F0E24E4" w:rsidR="11D6D434" w:rsidRDefault="11D6D434" w:rsidP="11D6D434">
            <w:pPr>
              <w:rPr>
                <w:rFonts w:ascii="Calibri" w:eastAsia="Calibri" w:hAnsi="Calibri" w:cs="Calibri"/>
                <w:sz w:val="22"/>
                <w:szCs w:val="22"/>
              </w:rPr>
            </w:pPr>
          </w:p>
        </w:tc>
        <w:tc>
          <w:tcPr>
            <w:tcW w:w="2280" w:type="dxa"/>
          </w:tcPr>
          <w:p w14:paraId="6B917748" w14:textId="2F93040A" w:rsidR="11D6D434" w:rsidRDefault="11D6D434" w:rsidP="11D6D434">
            <w:pPr>
              <w:rPr>
                <w:rFonts w:ascii="Calibri" w:eastAsia="Calibri" w:hAnsi="Calibri" w:cs="Calibri"/>
                <w:sz w:val="22"/>
                <w:szCs w:val="22"/>
              </w:rPr>
            </w:pPr>
          </w:p>
        </w:tc>
        <w:tc>
          <w:tcPr>
            <w:tcW w:w="1860" w:type="dxa"/>
          </w:tcPr>
          <w:p w14:paraId="00E9E24F" w14:textId="7C359AB1" w:rsidR="5AEF33C4" w:rsidRDefault="5AEF33C4" w:rsidP="11D6D434">
            <w:pPr>
              <w:rPr>
                <w:rFonts w:ascii="Calibri" w:eastAsia="Calibri" w:hAnsi="Calibri" w:cs="Calibri"/>
                <w:sz w:val="22"/>
                <w:szCs w:val="22"/>
              </w:rPr>
            </w:pPr>
            <w:r w:rsidRPr="11D6D434">
              <w:rPr>
                <w:rFonts w:ascii="Calibri" w:eastAsia="Calibri" w:hAnsi="Calibri" w:cs="Calibri"/>
                <w:sz w:val="22"/>
                <w:szCs w:val="22"/>
              </w:rPr>
              <w:t>Gemeente ZM</w:t>
            </w:r>
          </w:p>
        </w:tc>
        <w:tc>
          <w:tcPr>
            <w:tcW w:w="210" w:type="dxa"/>
          </w:tcPr>
          <w:p w14:paraId="5F90DCC3" w14:textId="6D5FD8F0" w:rsidR="11D6D434" w:rsidRDefault="11D6D434" w:rsidP="11D6D434">
            <w:pPr>
              <w:rPr>
                <w:rFonts w:ascii="Calibri" w:eastAsia="Calibri" w:hAnsi="Calibri" w:cs="Calibri"/>
                <w:sz w:val="22"/>
                <w:szCs w:val="22"/>
              </w:rPr>
            </w:pPr>
          </w:p>
        </w:tc>
      </w:tr>
      <w:tr w:rsidR="11D6D434" w14:paraId="2A031811" w14:textId="77777777" w:rsidTr="6CAA8098">
        <w:trPr>
          <w:trHeight w:val="300"/>
        </w:trPr>
        <w:tc>
          <w:tcPr>
            <w:tcW w:w="3150" w:type="dxa"/>
          </w:tcPr>
          <w:p w14:paraId="7D3072E5" w14:textId="6B9670EA" w:rsidR="5AEF33C4" w:rsidRDefault="5AEF33C4" w:rsidP="11D6D434">
            <w:pPr>
              <w:rPr>
                <w:rFonts w:ascii="Calibri" w:eastAsia="Calibri" w:hAnsi="Calibri" w:cs="Calibri"/>
                <w:sz w:val="22"/>
                <w:szCs w:val="22"/>
              </w:rPr>
            </w:pPr>
            <w:r w:rsidRPr="11D6D434">
              <w:rPr>
                <w:rFonts w:ascii="Calibri" w:eastAsia="Calibri" w:hAnsi="Calibri" w:cs="Calibri"/>
                <w:sz w:val="22"/>
                <w:szCs w:val="22"/>
              </w:rPr>
              <w:t>Paletwelzijn.nl</w:t>
            </w:r>
          </w:p>
        </w:tc>
        <w:tc>
          <w:tcPr>
            <w:tcW w:w="4515" w:type="dxa"/>
          </w:tcPr>
          <w:p w14:paraId="3F2FAA45" w14:textId="0837446A" w:rsidR="64CEA5C3" w:rsidRDefault="64CEA5C3" w:rsidP="11D6D434">
            <w:pPr>
              <w:rPr>
                <w:rFonts w:ascii="Calibri" w:eastAsia="Calibri" w:hAnsi="Calibri" w:cs="Calibri"/>
                <w:sz w:val="22"/>
                <w:szCs w:val="22"/>
              </w:rPr>
            </w:pPr>
            <w:r w:rsidRPr="11D6D434">
              <w:rPr>
                <w:rFonts w:ascii="Calibri" w:eastAsia="Calibri" w:hAnsi="Calibri" w:cs="Calibri"/>
                <w:color w:val="000000" w:themeColor="text1"/>
                <w:sz w:val="22"/>
                <w:szCs w:val="22"/>
              </w:rPr>
              <w:t>Terugkerende en eenmalige activiteiten (zoals beweeg-, creatieve en educatieve activiteiten en koffie en een praatje) voor ouderen op de Palet Welzijn locaties.</w:t>
            </w:r>
            <w:r w:rsidRPr="11D6D434">
              <w:rPr>
                <w:rFonts w:ascii="Open Sans" w:eastAsia="Open Sans" w:hAnsi="Open Sans" w:cs="Open Sans"/>
                <w:color w:val="000000" w:themeColor="text1"/>
                <w:sz w:val="21"/>
                <w:szCs w:val="21"/>
              </w:rPr>
              <w:t xml:space="preserve"> </w:t>
            </w:r>
          </w:p>
        </w:tc>
        <w:tc>
          <w:tcPr>
            <w:tcW w:w="1950" w:type="dxa"/>
          </w:tcPr>
          <w:p w14:paraId="34AC51A3" w14:textId="30CE2BCA" w:rsidR="11D6D434" w:rsidRDefault="11D6D434" w:rsidP="11D6D434">
            <w:pPr>
              <w:rPr>
                <w:rFonts w:ascii="Calibri" w:eastAsia="Calibri" w:hAnsi="Calibri" w:cs="Calibri"/>
                <w:sz w:val="22"/>
                <w:szCs w:val="22"/>
              </w:rPr>
            </w:pPr>
          </w:p>
        </w:tc>
        <w:tc>
          <w:tcPr>
            <w:tcW w:w="2280" w:type="dxa"/>
          </w:tcPr>
          <w:p w14:paraId="2E84A353" w14:textId="08CF6D23" w:rsidR="11D6D434" w:rsidRDefault="11D6D434" w:rsidP="11D6D434">
            <w:pPr>
              <w:rPr>
                <w:rFonts w:ascii="Calibri" w:eastAsia="Calibri" w:hAnsi="Calibri" w:cs="Calibri"/>
                <w:sz w:val="22"/>
                <w:szCs w:val="22"/>
              </w:rPr>
            </w:pPr>
          </w:p>
        </w:tc>
        <w:tc>
          <w:tcPr>
            <w:tcW w:w="1860" w:type="dxa"/>
          </w:tcPr>
          <w:p w14:paraId="539ABB36" w14:textId="55A2E38C" w:rsidR="11D6D434" w:rsidRDefault="11D6D434" w:rsidP="11D6D434">
            <w:pPr>
              <w:rPr>
                <w:rFonts w:ascii="Calibri" w:eastAsia="Calibri" w:hAnsi="Calibri" w:cs="Calibri"/>
                <w:sz w:val="22"/>
                <w:szCs w:val="22"/>
              </w:rPr>
            </w:pPr>
          </w:p>
        </w:tc>
        <w:tc>
          <w:tcPr>
            <w:tcW w:w="210" w:type="dxa"/>
          </w:tcPr>
          <w:p w14:paraId="30E932E3" w14:textId="422DF6CC" w:rsidR="11D6D434" w:rsidRDefault="11D6D434" w:rsidP="11D6D434">
            <w:pPr>
              <w:rPr>
                <w:rFonts w:ascii="Calibri" w:eastAsia="Calibri" w:hAnsi="Calibri" w:cs="Calibri"/>
                <w:sz w:val="22"/>
                <w:szCs w:val="22"/>
              </w:rPr>
            </w:pPr>
          </w:p>
        </w:tc>
      </w:tr>
      <w:tr w:rsidR="11D6D434" w14:paraId="7443D10C" w14:textId="77777777" w:rsidTr="6CAA8098">
        <w:trPr>
          <w:trHeight w:val="300"/>
        </w:trPr>
        <w:tc>
          <w:tcPr>
            <w:tcW w:w="3150" w:type="dxa"/>
          </w:tcPr>
          <w:p w14:paraId="6713DF60" w14:textId="4938D58F" w:rsidR="6074302D" w:rsidRDefault="6074302D" w:rsidP="11D6D434">
            <w:pPr>
              <w:rPr>
                <w:rFonts w:ascii="Calibri" w:eastAsia="Calibri" w:hAnsi="Calibri" w:cs="Calibri"/>
                <w:sz w:val="22"/>
                <w:szCs w:val="22"/>
              </w:rPr>
            </w:pPr>
            <w:r w:rsidRPr="11D6D434">
              <w:rPr>
                <w:rFonts w:ascii="Calibri" w:eastAsia="Calibri" w:hAnsi="Calibri" w:cs="Calibri"/>
                <w:sz w:val="22"/>
                <w:szCs w:val="22"/>
              </w:rPr>
              <w:lastRenderedPageBreak/>
              <w:t>Ymcazoetermeer.</w:t>
            </w:r>
            <w:r w:rsidR="7EC15E3E" w:rsidRPr="11D6D434">
              <w:rPr>
                <w:rFonts w:ascii="Calibri" w:eastAsia="Calibri" w:hAnsi="Calibri" w:cs="Calibri"/>
                <w:sz w:val="22"/>
                <w:szCs w:val="22"/>
              </w:rPr>
              <w:t>nl</w:t>
            </w:r>
          </w:p>
        </w:tc>
        <w:tc>
          <w:tcPr>
            <w:tcW w:w="4515" w:type="dxa"/>
          </w:tcPr>
          <w:p w14:paraId="1C255FAE" w14:textId="56D6260B" w:rsidR="7EC15E3E" w:rsidRDefault="7EC15E3E" w:rsidP="11D6D434">
            <w:pPr>
              <w:rPr>
                <w:rFonts w:ascii="Calibri" w:eastAsia="Calibri" w:hAnsi="Calibri" w:cs="Calibri"/>
                <w:sz w:val="22"/>
                <w:szCs w:val="22"/>
              </w:rPr>
            </w:pPr>
            <w:r w:rsidRPr="11D6D434">
              <w:rPr>
                <w:rFonts w:ascii="Calibri" w:eastAsia="Calibri" w:hAnsi="Calibri" w:cs="Calibri"/>
                <w:sz w:val="22"/>
                <w:szCs w:val="22"/>
              </w:rPr>
              <w:t>Activiteiten en zomerkamp voor jongeren</w:t>
            </w:r>
          </w:p>
        </w:tc>
        <w:tc>
          <w:tcPr>
            <w:tcW w:w="1950" w:type="dxa"/>
          </w:tcPr>
          <w:p w14:paraId="34CF657B" w14:textId="13D1D6BD" w:rsidR="11D6D434" w:rsidRDefault="11D6D434" w:rsidP="11D6D434">
            <w:pPr>
              <w:rPr>
                <w:rFonts w:ascii="Calibri" w:eastAsia="Calibri" w:hAnsi="Calibri" w:cs="Calibri"/>
                <w:sz w:val="22"/>
                <w:szCs w:val="22"/>
              </w:rPr>
            </w:pPr>
          </w:p>
        </w:tc>
        <w:tc>
          <w:tcPr>
            <w:tcW w:w="2280" w:type="dxa"/>
          </w:tcPr>
          <w:p w14:paraId="73764523" w14:textId="52DCD9FC" w:rsidR="7EC15E3E" w:rsidRDefault="7EC15E3E" w:rsidP="11D6D434">
            <w:pPr>
              <w:rPr>
                <w:rFonts w:ascii="Calibri" w:eastAsia="Calibri" w:hAnsi="Calibri" w:cs="Calibri"/>
                <w:sz w:val="22"/>
                <w:szCs w:val="22"/>
              </w:rPr>
            </w:pPr>
            <w:r w:rsidRPr="11D6D434">
              <w:rPr>
                <w:rFonts w:ascii="Calibri" w:eastAsia="Calibri" w:hAnsi="Calibri" w:cs="Calibri"/>
                <w:sz w:val="22"/>
                <w:szCs w:val="22"/>
              </w:rPr>
              <w:t>Jongeren ZM</w:t>
            </w:r>
          </w:p>
        </w:tc>
        <w:tc>
          <w:tcPr>
            <w:tcW w:w="1860" w:type="dxa"/>
          </w:tcPr>
          <w:p w14:paraId="338AEE54" w14:textId="119ABCC5" w:rsidR="7EC15E3E" w:rsidRDefault="7EC15E3E" w:rsidP="11D6D434">
            <w:pPr>
              <w:rPr>
                <w:rFonts w:ascii="Calibri" w:eastAsia="Calibri" w:hAnsi="Calibri" w:cs="Calibri"/>
                <w:sz w:val="22"/>
                <w:szCs w:val="22"/>
              </w:rPr>
            </w:pPr>
            <w:r w:rsidRPr="11D6D434">
              <w:rPr>
                <w:rFonts w:ascii="Calibri" w:eastAsia="Calibri" w:hAnsi="Calibri" w:cs="Calibri"/>
                <w:sz w:val="22"/>
                <w:szCs w:val="22"/>
              </w:rPr>
              <w:t>YMCA</w:t>
            </w:r>
          </w:p>
        </w:tc>
        <w:tc>
          <w:tcPr>
            <w:tcW w:w="210" w:type="dxa"/>
          </w:tcPr>
          <w:p w14:paraId="587507E4" w14:textId="1EEE4A27" w:rsidR="11D6D434" w:rsidRDefault="11D6D434" w:rsidP="11D6D434">
            <w:pPr>
              <w:rPr>
                <w:rFonts w:ascii="Calibri" w:eastAsia="Calibri" w:hAnsi="Calibri" w:cs="Calibri"/>
                <w:sz w:val="22"/>
                <w:szCs w:val="22"/>
              </w:rPr>
            </w:pPr>
          </w:p>
        </w:tc>
      </w:tr>
      <w:tr w:rsidR="11D6D434" w14:paraId="61106BD0" w14:textId="77777777" w:rsidTr="6CAA8098">
        <w:trPr>
          <w:trHeight w:val="300"/>
        </w:trPr>
        <w:tc>
          <w:tcPr>
            <w:tcW w:w="3150" w:type="dxa"/>
          </w:tcPr>
          <w:p w14:paraId="0144CEA1" w14:textId="252EF852" w:rsidR="7EC15E3E" w:rsidRDefault="7EC15E3E" w:rsidP="11D6D434">
            <w:pPr>
              <w:rPr>
                <w:rFonts w:ascii="Calibri" w:eastAsia="Calibri" w:hAnsi="Calibri" w:cs="Calibri"/>
                <w:sz w:val="22"/>
                <w:szCs w:val="22"/>
              </w:rPr>
            </w:pPr>
            <w:proofErr w:type="spellStart"/>
            <w:r w:rsidRPr="11D6D434">
              <w:rPr>
                <w:rFonts w:ascii="Calibri" w:eastAsia="Calibri" w:hAnsi="Calibri" w:cs="Calibri"/>
                <w:sz w:val="22"/>
                <w:szCs w:val="22"/>
              </w:rPr>
              <w:t>Join</w:t>
            </w:r>
            <w:proofErr w:type="spellEnd"/>
            <w:r w:rsidRPr="11D6D434">
              <w:rPr>
                <w:rFonts w:ascii="Calibri" w:eastAsia="Calibri" w:hAnsi="Calibri" w:cs="Calibri"/>
                <w:sz w:val="22"/>
                <w:szCs w:val="22"/>
              </w:rPr>
              <w:t xml:space="preserve"> </w:t>
            </w:r>
            <w:proofErr w:type="spellStart"/>
            <w:r w:rsidRPr="11D6D434">
              <w:rPr>
                <w:rFonts w:ascii="Calibri" w:eastAsia="Calibri" w:hAnsi="Calibri" w:cs="Calibri"/>
                <w:sz w:val="22"/>
                <w:szCs w:val="22"/>
              </w:rPr>
              <w:t>Us</w:t>
            </w:r>
            <w:proofErr w:type="spellEnd"/>
            <w:r w:rsidRPr="11D6D434">
              <w:rPr>
                <w:rFonts w:ascii="Calibri" w:eastAsia="Calibri" w:hAnsi="Calibri" w:cs="Calibri"/>
                <w:sz w:val="22"/>
                <w:szCs w:val="22"/>
              </w:rPr>
              <w:t xml:space="preserve"> Zoetermeer</w:t>
            </w:r>
          </w:p>
        </w:tc>
        <w:tc>
          <w:tcPr>
            <w:tcW w:w="4515" w:type="dxa"/>
          </w:tcPr>
          <w:p w14:paraId="797C0495" w14:textId="721B1FE3" w:rsidR="7EC15E3E" w:rsidRDefault="7EC15E3E" w:rsidP="11D6D434">
            <w:pPr>
              <w:rPr>
                <w:rFonts w:ascii="Calibri" w:eastAsia="Calibri" w:hAnsi="Calibri" w:cs="Calibri"/>
                <w:sz w:val="22"/>
                <w:szCs w:val="22"/>
              </w:rPr>
            </w:pPr>
            <w:r w:rsidRPr="11D6D434">
              <w:rPr>
                <w:rFonts w:ascii="Calibri" w:eastAsia="Calibri" w:hAnsi="Calibri" w:cs="Calibri"/>
                <w:sz w:val="22"/>
                <w:szCs w:val="22"/>
              </w:rPr>
              <w:t xml:space="preserve">Na aanmelden bij community kun je als jongere meedoen aan activiteiten (en organiseren?) </w:t>
            </w:r>
          </w:p>
        </w:tc>
        <w:tc>
          <w:tcPr>
            <w:tcW w:w="1950" w:type="dxa"/>
          </w:tcPr>
          <w:p w14:paraId="4D446E65" w14:textId="7CF530AD" w:rsidR="11D6D434" w:rsidRDefault="11D6D434" w:rsidP="11D6D434">
            <w:pPr>
              <w:rPr>
                <w:rFonts w:ascii="Calibri" w:eastAsia="Calibri" w:hAnsi="Calibri" w:cs="Calibri"/>
                <w:sz w:val="22"/>
                <w:szCs w:val="22"/>
              </w:rPr>
            </w:pPr>
          </w:p>
        </w:tc>
        <w:tc>
          <w:tcPr>
            <w:tcW w:w="2280" w:type="dxa"/>
          </w:tcPr>
          <w:p w14:paraId="6F81795C" w14:textId="42528522" w:rsidR="11D6D434" w:rsidRDefault="11D6D434" w:rsidP="11D6D434">
            <w:pPr>
              <w:rPr>
                <w:rFonts w:ascii="Calibri" w:eastAsia="Calibri" w:hAnsi="Calibri" w:cs="Calibri"/>
                <w:sz w:val="22"/>
                <w:szCs w:val="22"/>
              </w:rPr>
            </w:pPr>
          </w:p>
        </w:tc>
        <w:tc>
          <w:tcPr>
            <w:tcW w:w="1860" w:type="dxa"/>
          </w:tcPr>
          <w:p w14:paraId="24B95A03" w14:textId="6FF85348" w:rsidR="11D6D434" w:rsidRDefault="11D6D434" w:rsidP="11D6D434">
            <w:pPr>
              <w:rPr>
                <w:rFonts w:ascii="Calibri" w:eastAsia="Calibri" w:hAnsi="Calibri" w:cs="Calibri"/>
                <w:sz w:val="22"/>
                <w:szCs w:val="22"/>
              </w:rPr>
            </w:pPr>
          </w:p>
        </w:tc>
        <w:tc>
          <w:tcPr>
            <w:tcW w:w="210" w:type="dxa"/>
          </w:tcPr>
          <w:p w14:paraId="1D763516" w14:textId="57FABB66" w:rsidR="11D6D434" w:rsidRDefault="11D6D434" w:rsidP="11D6D434">
            <w:pPr>
              <w:rPr>
                <w:rFonts w:ascii="Calibri" w:eastAsia="Calibri" w:hAnsi="Calibri" w:cs="Calibri"/>
                <w:sz w:val="22"/>
                <w:szCs w:val="22"/>
              </w:rPr>
            </w:pPr>
          </w:p>
        </w:tc>
      </w:tr>
      <w:tr w:rsidR="11D6D434" w14:paraId="1EE66751" w14:textId="77777777" w:rsidTr="6CAA8098">
        <w:trPr>
          <w:trHeight w:val="300"/>
        </w:trPr>
        <w:tc>
          <w:tcPr>
            <w:tcW w:w="3150" w:type="dxa"/>
          </w:tcPr>
          <w:p w14:paraId="2BE0AF79" w14:textId="59ECC609" w:rsidR="7016871A" w:rsidRDefault="7016871A" w:rsidP="11D6D434">
            <w:pPr>
              <w:rPr>
                <w:rFonts w:ascii="Calibri" w:eastAsia="Calibri" w:hAnsi="Calibri" w:cs="Calibri"/>
                <w:sz w:val="22"/>
                <w:szCs w:val="22"/>
              </w:rPr>
            </w:pPr>
            <w:r w:rsidRPr="11D6D434">
              <w:rPr>
                <w:rFonts w:ascii="Calibri" w:eastAsia="Calibri" w:hAnsi="Calibri" w:cs="Calibri"/>
                <w:sz w:val="22"/>
                <w:szCs w:val="22"/>
              </w:rPr>
              <w:t xml:space="preserve">Stichting </w:t>
            </w:r>
            <w:proofErr w:type="spellStart"/>
            <w:r w:rsidRPr="11D6D434">
              <w:rPr>
                <w:rFonts w:ascii="Calibri" w:eastAsia="Calibri" w:hAnsi="Calibri" w:cs="Calibri"/>
                <w:sz w:val="22"/>
                <w:szCs w:val="22"/>
              </w:rPr>
              <w:t>Sportwise</w:t>
            </w:r>
            <w:proofErr w:type="spellEnd"/>
            <w:r w:rsidRPr="11D6D434">
              <w:rPr>
                <w:rFonts w:ascii="Calibri" w:eastAsia="Calibri" w:hAnsi="Calibri" w:cs="Calibri"/>
                <w:sz w:val="22"/>
                <w:szCs w:val="22"/>
              </w:rPr>
              <w:t xml:space="preserve"> Connection</w:t>
            </w:r>
          </w:p>
        </w:tc>
        <w:tc>
          <w:tcPr>
            <w:tcW w:w="4515" w:type="dxa"/>
          </w:tcPr>
          <w:p w14:paraId="025BD15F" w14:textId="27E923B3" w:rsidR="7016871A" w:rsidRDefault="7016871A" w:rsidP="11D6D434">
            <w:pPr>
              <w:rPr>
                <w:rFonts w:ascii="Calibri" w:eastAsia="Calibri" w:hAnsi="Calibri" w:cs="Calibri"/>
                <w:sz w:val="22"/>
                <w:szCs w:val="22"/>
              </w:rPr>
            </w:pPr>
            <w:r w:rsidRPr="11D6D434">
              <w:rPr>
                <w:rFonts w:ascii="Calibri" w:eastAsia="Calibri" w:hAnsi="Calibri" w:cs="Calibri"/>
                <w:sz w:val="22"/>
                <w:szCs w:val="22"/>
              </w:rPr>
              <w:t xml:space="preserve">Organiseert activiteiten , communiceert via Facebook: </w:t>
            </w:r>
            <w:hyperlink r:id="rId15">
              <w:r w:rsidRPr="11D6D434">
                <w:rPr>
                  <w:rStyle w:val="Hyperlink"/>
                  <w:rFonts w:ascii="Calibri" w:eastAsia="Calibri" w:hAnsi="Calibri" w:cs="Calibri"/>
                  <w:sz w:val="22"/>
                  <w:szCs w:val="22"/>
                </w:rPr>
                <w:t>(2) Facebook</w:t>
              </w:r>
            </w:hyperlink>
          </w:p>
        </w:tc>
        <w:tc>
          <w:tcPr>
            <w:tcW w:w="1950" w:type="dxa"/>
          </w:tcPr>
          <w:p w14:paraId="707F5AC4" w14:textId="6687A4CD" w:rsidR="11D6D434" w:rsidRDefault="11D6D434" w:rsidP="11D6D434">
            <w:pPr>
              <w:rPr>
                <w:rFonts w:ascii="Calibri" w:eastAsia="Calibri" w:hAnsi="Calibri" w:cs="Calibri"/>
                <w:sz w:val="22"/>
                <w:szCs w:val="22"/>
              </w:rPr>
            </w:pPr>
          </w:p>
        </w:tc>
        <w:tc>
          <w:tcPr>
            <w:tcW w:w="2280" w:type="dxa"/>
          </w:tcPr>
          <w:p w14:paraId="2984AB73" w14:textId="189B3F51" w:rsidR="7016871A" w:rsidRDefault="7016871A" w:rsidP="11D6D434">
            <w:pPr>
              <w:rPr>
                <w:rFonts w:ascii="Calibri" w:eastAsia="Calibri" w:hAnsi="Calibri" w:cs="Calibri"/>
                <w:sz w:val="22"/>
                <w:szCs w:val="22"/>
              </w:rPr>
            </w:pPr>
            <w:r w:rsidRPr="11D6D434">
              <w:rPr>
                <w:rFonts w:ascii="Calibri" w:eastAsia="Calibri" w:hAnsi="Calibri" w:cs="Calibri"/>
                <w:sz w:val="22"/>
                <w:szCs w:val="22"/>
              </w:rPr>
              <w:t>Mensen met een beperking</w:t>
            </w:r>
          </w:p>
        </w:tc>
        <w:tc>
          <w:tcPr>
            <w:tcW w:w="1860" w:type="dxa"/>
          </w:tcPr>
          <w:p w14:paraId="58D8B60F" w14:textId="1174A1B2" w:rsidR="11D6D434" w:rsidRDefault="11D6D434" w:rsidP="11D6D434">
            <w:pPr>
              <w:rPr>
                <w:rFonts w:ascii="Calibri" w:eastAsia="Calibri" w:hAnsi="Calibri" w:cs="Calibri"/>
                <w:sz w:val="22"/>
                <w:szCs w:val="22"/>
              </w:rPr>
            </w:pPr>
          </w:p>
        </w:tc>
        <w:tc>
          <w:tcPr>
            <w:tcW w:w="210" w:type="dxa"/>
          </w:tcPr>
          <w:p w14:paraId="48A84DBE" w14:textId="260FB0D3" w:rsidR="11D6D434" w:rsidRDefault="11D6D434" w:rsidP="11D6D434">
            <w:pPr>
              <w:rPr>
                <w:rFonts w:ascii="Calibri" w:eastAsia="Calibri" w:hAnsi="Calibri" w:cs="Calibri"/>
                <w:sz w:val="22"/>
                <w:szCs w:val="22"/>
              </w:rPr>
            </w:pPr>
          </w:p>
        </w:tc>
      </w:tr>
      <w:tr w:rsidR="11D6D434" w14:paraId="2DE61392" w14:textId="77777777" w:rsidTr="6CAA8098">
        <w:trPr>
          <w:trHeight w:val="300"/>
        </w:trPr>
        <w:tc>
          <w:tcPr>
            <w:tcW w:w="3150" w:type="dxa"/>
          </w:tcPr>
          <w:p w14:paraId="1A76A921" w14:textId="63662CD6" w:rsidR="6958D6DD" w:rsidRDefault="00000000" w:rsidP="11D6D434">
            <w:pPr>
              <w:rPr>
                <w:rFonts w:ascii="Calibri" w:eastAsia="Calibri" w:hAnsi="Calibri" w:cs="Calibri"/>
                <w:sz w:val="22"/>
                <w:szCs w:val="22"/>
              </w:rPr>
            </w:pPr>
            <w:hyperlink r:id="rId16">
              <w:proofErr w:type="spellStart"/>
              <w:r w:rsidR="6958D6DD" w:rsidRPr="11D6D434">
                <w:rPr>
                  <w:rStyle w:val="Hyperlink"/>
                  <w:rFonts w:ascii="Calibri" w:eastAsia="Calibri" w:hAnsi="Calibri" w:cs="Calibri"/>
                  <w:sz w:val="22"/>
                  <w:szCs w:val="22"/>
                </w:rPr>
                <w:t>Piezo</w:t>
              </w:r>
              <w:proofErr w:type="spellEnd"/>
              <w:r w:rsidR="6958D6DD" w:rsidRPr="11D6D434">
                <w:rPr>
                  <w:rStyle w:val="Hyperlink"/>
                  <w:rFonts w:ascii="Calibri" w:eastAsia="Calibri" w:hAnsi="Calibri" w:cs="Calibri"/>
                  <w:sz w:val="22"/>
                  <w:szCs w:val="22"/>
                </w:rPr>
                <w:t xml:space="preserve"> – </w:t>
              </w:r>
              <w:proofErr w:type="spellStart"/>
              <w:r w:rsidR="6958D6DD" w:rsidRPr="11D6D434">
                <w:rPr>
                  <w:rStyle w:val="Hyperlink"/>
                  <w:rFonts w:ascii="Calibri" w:eastAsia="Calibri" w:hAnsi="Calibri" w:cs="Calibri"/>
                  <w:sz w:val="22"/>
                  <w:szCs w:val="22"/>
                </w:rPr>
                <w:t>Piëzo</w:t>
              </w:r>
              <w:proofErr w:type="spellEnd"/>
              <w:r w:rsidR="6958D6DD" w:rsidRPr="11D6D434">
                <w:rPr>
                  <w:rStyle w:val="Hyperlink"/>
                  <w:rFonts w:ascii="Calibri" w:eastAsia="Calibri" w:hAnsi="Calibri" w:cs="Calibri"/>
                  <w:sz w:val="22"/>
                  <w:szCs w:val="22"/>
                </w:rPr>
                <w:t xml:space="preserve"> verbindt talent en mensen (stichtingpiezo.nl)</w:t>
              </w:r>
            </w:hyperlink>
          </w:p>
          <w:p w14:paraId="0E1C1C0E" w14:textId="40EDC639" w:rsidR="11D6D434" w:rsidRDefault="11D6D434" w:rsidP="11D6D434">
            <w:pPr>
              <w:rPr>
                <w:rFonts w:ascii="Calibri" w:eastAsia="Calibri" w:hAnsi="Calibri" w:cs="Calibri"/>
                <w:sz w:val="22"/>
                <w:szCs w:val="22"/>
              </w:rPr>
            </w:pPr>
          </w:p>
        </w:tc>
        <w:tc>
          <w:tcPr>
            <w:tcW w:w="4515" w:type="dxa"/>
          </w:tcPr>
          <w:p w14:paraId="628BBA79" w14:textId="2DDC3DE1" w:rsidR="6958D6DD" w:rsidRDefault="6958D6DD" w:rsidP="11D6D434">
            <w:pPr>
              <w:rPr>
                <w:rFonts w:ascii="Calibri" w:eastAsia="Calibri" w:hAnsi="Calibri" w:cs="Calibri"/>
                <w:sz w:val="22"/>
                <w:szCs w:val="22"/>
              </w:rPr>
            </w:pPr>
            <w:r w:rsidRPr="11D6D434">
              <w:rPr>
                <w:rFonts w:ascii="Calibri" w:eastAsia="Calibri" w:hAnsi="Calibri" w:cs="Calibri"/>
                <w:sz w:val="22"/>
                <w:szCs w:val="22"/>
              </w:rPr>
              <w:t xml:space="preserve">Activiteiten (bijvoorbeeld ouder- en </w:t>
            </w:r>
            <w:proofErr w:type="spellStart"/>
            <w:r w:rsidRPr="11D6D434">
              <w:rPr>
                <w:rFonts w:ascii="Calibri" w:eastAsia="Calibri" w:hAnsi="Calibri" w:cs="Calibri"/>
                <w:sz w:val="22"/>
                <w:szCs w:val="22"/>
              </w:rPr>
              <w:t>kindatelier</w:t>
            </w:r>
            <w:proofErr w:type="spellEnd"/>
            <w:r w:rsidRPr="11D6D434">
              <w:rPr>
                <w:rFonts w:ascii="Calibri" w:eastAsia="Calibri" w:hAnsi="Calibri" w:cs="Calibri"/>
                <w:sz w:val="22"/>
                <w:szCs w:val="22"/>
              </w:rPr>
              <w:t>, taallessen, opvoedlessen)</w:t>
            </w:r>
          </w:p>
        </w:tc>
        <w:tc>
          <w:tcPr>
            <w:tcW w:w="1950" w:type="dxa"/>
          </w:tcPr>
          <w:p w14:paraId="21F3904B" w14:textId="56544708" w:rsidR="11D6D434" w:rsidRDefault="11D6D434" w:rsidP="11D6D434">
            <w:pPr>
              <w:rPr>
                <w:rFonts w:ascii="Calibri" w:eastAsia="Calibri" w:hAnsi="Calibri" w:cs="Calibri"/>
                <w:sz w:val="22"/>
                <w:szCs w:val="22"/>
              </w:rPr>
            </w:pPr>
          </w:p>
        </w:tc>
        <w:tc>
          <w:tcPr>
            <w:tcW w:w="2280" w:type="dxa"/>
          </w:tcPr>
          <w:p w14:paraId="428D2554" w14:textId="51ECA05D" w:rsidR="11D6D434" w:rsidRDefault="11D6D434" w:rsidP="11D6D434">
            <w:pPr>
              <w:rPr>
                <w:rFonts w:ascii="Calibri" w:eastAsia="Calibri" w:hAnsi="Calibri" w:cs="Calibri"/>
                <w:sz w:val="22"/>
                <w:szCs w:val="22"/>
              </w:rPr>
            </w:pPr>
          </w:p>
        </w:tc>
        <w:tc>
          <w:tcPr>
            <w:tcW w:w="1860" w:type="dxa"/>
          </w:tcPr>
          <w:p w14:paraId="7DA8F90A" w14:textId="268AD1E4" w:rsidR="11D6D434" w:rsidRDefault="11D6D434" w:rsidP="11D6D434">
            <w:pPr>
              <w:rPr>
                <w:rFonts w:ascii="Calibri" w:eastAsia="Calibri" w:hAnsi="Calibri" w:cs="Calibri"/>
                <w:sz w:val="22"/>
                <w:szCs w:val="22"/>
              </w:rPr>
            </w:pPr>
          </w:p>
        </w:tc>
        <w:tc>
          <w:tcPr>
            <w:tcW w:w="210" w:type="dxa"/>
          </w:tcPr>
          <w:p w14:paraId="547D7D0E" w14:textId="3F433C3E" w:rsidR="11D6D434" w:rsidRDefault="11D6D434" w:rsidP="11D6D434">
            <w:pPr>
              <w:rPr>
                <w:rFonts w:ascii="Calibri" w:eastAsia="Calibri" w:hAnsi="Calibri" w:cs="Calibri"/>
                <w:sz w:val="22"/>
                <w:szCs w:val="22"/>
              </w:rPr>
            </w:pPr>
          </w:p>
        </w:tc>
      </w:tr>
      <w:tr w:rsidR="11D6D434" w14:paraId="3D119447" w14:textId="77777777" w:rsidTr="6CAA8098">
        <w:trPr>
          <w:trHeight w:val="300"/>
        </w:trPr>
        <w:tc>
          <w:tcPr>
            <w:tcW w:w="3150" w:type="dxa"/>
          </w:tcPr>
          <w:p w14:paraId="5934E084" w14:textId="17393CC2" w:rsidR="25DED1FB" w:rsidRDefault="25DED1FB" w:rsidP="11D6D434">
            <w:pPr>
              <w:rPr>
                <w:rFonts w:ascii="Calibri" w:eastAsia="Calibri" w:hAnsi="Calibri" w:cs="Calibri"/>
                <w:sz w:val="22"/>
                <w:szCs w:val="22"/>
              </w:rPr>
            </w:pPr>
            <w:r w:rsidRPr="11D6D434">
              <w:rPr>
                <w:rFonts w:ascii="Calibri" w:eastAsia="Calibri" w:hAnsi="Calibri" w:cs="Calibri"/>
                <w:sz w:val="22"/>
                <w:szCs w:val="22"/>
              </w:rPr>
              <w:t>Zoetermeeractief.nl</w:t>
            </w:r>
          </w:p>
        </w:tc>
        <w:tc>
          <w:tcPr>
            <w:tcW w:w="4515" w:type="dxa"/>
          </w:tcPr>
          <w:p w14:paraId="168D93DA" w14:textId="3280185C" w:rsidR="25DED1FB" w:rsidRDefault="25DED1FB" w:rsidP="11D6D434">
            <w:pPr>
              <w:rPr>
                <w:rFonts w:ascii="Calibri" w:eastAsia="Calibri" w:hAnsi="Calibri" w:cs="Calibri"/>
                <w:sz w:val="22"/>
                <w:szCs w:val="22"/>
              </w:rPr>
            </w:pPr>
            <w:r w:rsidRPr="11D6D434">
              <w:rPr>
                <w:rFonts w:ascii="Calibri" w:eastAsia="Calibri" w:hAnsi="Calibri" w:cs="Calibri"/>
                <w:sz w:val="22"/>
                <w:szCs w:val="22"/>
              </w:rPr>
              <w:t xml:space="preserve">Activiteiten en </w:t>
            </w:r>
            <w:proofErr w:type="spellStart"/>
            <w:r w:rsidRPr="11D6D434">
              <w:rPr>
                <w:rFonts w:ascii="Calibri" w:eastAsia="Calibri" w:hAnsi="Calibri" w:cs="Calibri"/>
                <w:sz w:val="22"/>
                <w:szCs w:val="22"/>
              </w:rPr>
              <w:t>uittips</w:t>
            </w:r>
            <w:proofErr w:type="spellEnd"/>
          </w:p>
        </w:tc>
        <w:tc>
          <w:tcPr>
            <w:tcW w:w="1950" w:type="dxa"/>
          </w:tcPr>
          <w:p w14:paraId="1B62F43D" w14:textId="1E431BA6" w:rsidR="11D6D434" w:rsidRDefault="11D6D434" w:rsidP="11D6D434">
            <w:pPr>
              <w:rPr>
                <w:rFonts w:ascii="Calibri" w:eastAsia="Calibri" w:hAnsi="Calibri" w:cs="Calibri"/>
                <w:sz w:val="22"/>
                <w:szCs w:val="22"/>
              </w:rPr>
            </w:pPr>
          </w:p>
        </w:tc>
        <w:tc>
          <w:tcPr>
            <w:tcW w:w="2280" w:type="dxa"/>
          </w:tcPr>
          <w:p w14:paraId="79C366E6" w14:textId="608D5F26" w:rsidR="25DED1FB" w:rsidRDefault="25DED1FB" w:rsidP="11D6D434">
            <w:pPr>
              <w:rPr>
                <w:rFonts w:ascii="Calibri" w:eastAsia="Calibri" w:hAnsi="Calibri" w:cs="Calibri"/>
                <w:sz w:val="22"/>
                <w:szCs w:val="22"/>
              </w:rPr>
            </w:pPr>
            <w:r w:rsidRPr="11D6D434">
              <w:rPr>
                <w:rFonts w:ascii="Calibri" w:eastAsia="Calibri" w:hAnsi="Calibri" w:cs="Calibri"/>
                <w:sz w:val="22"/>
                <w:szCs w:val="22"/>
              </w:rPr>
              <w:t>Inwoners Zoetermeer</w:t>
            </w:r>
          </w:p>
        </w:tc>
        <w:tc>
          <w:tcPr>
            <w:tcW w:w="1860" w:type="dxa"/>
          </w:tcPr>
          <w:p w14:paraId="5E316B06" w14:textId="498E2CA9" w:rsidR="25DED1FB" w:rsidRDefault="25DED1FB" w:rsidP="11D6D434">
            <w:pPr>
              <w:rPr>
                <w:rFonts w:ascii="Calibri" w:eastAsia="Calibri" w:hAnsi="Calibri" w:cs="Calibri"/>
                <w:sz w:val="22"/>
                <w:szCs w:val="22"/>
              </w:rPr>
            </w:pPr>
            <w:r w:rsidRPr="11D6D434">
              <w:rPr>
                <w:rFonts w:ascii="Calibri" w:eastAsia="Calibri" w:hAnsi="Calibri" w:cs="Calibri"/>
                <w:sz w:val="22"/>
                <w:szCs w:val="22"/>
              </w:rPr>
              <w:t>Particuliere eigenaar/ beheerder</w:t>
            </w:r>
          </w:p>
        </w:tc>
        <w:tc>
          <w:tcPr>
            <w:tcW w:w="210" w:type="dxa"/>
          </w:tcPr>
          <w:p w14:paraId="0B0F8D55" w14:textId="046FA5B2" w:rsidR="11D6D434" w:rsidRDefault="11D6D434" w:rsidP="11D6D434">
            <w:pPr>
              <w:rPr>
                <w:rFonts w:ascii="Calibri" w:eastAsia="Calibri" w:hAnsi="Calibri" w:cs="Calibri"/>
                <w:sz w:val="22"/>
                <w:szCs w:val="22"/>
              </w:rPr>
            </w:pPr>
          </w:p>
        </w:tc>
      </w:tr>
      <w:tr w:rsidR="11D6D434" w14:paraId="017D8F8C" w14:textId="77777777" w:rsidTr="6CAA8098">
        <w:trPr>
          <w:trHeight w:val="300"/>
        </w:trPr>
        <w:tc>
          <w:tcPr>
            <w:tcW w:w="3150" w:type="dxa"/>
          </w:tcPr>
          <w:p w14:paraId="7DB9EB08" w14:textId="71D2BB1A" w:rsidR="11D6D434" w:rsidRDefault="11D6D434" w:rsidP="11D6D434">
            <w:pPr>
              <w:rPr>
                <w:rFonts w:ascii="Calibri" w:eastAsia="Calibri" w:hAnsi="Calibri" w:cs="Calibri"/>
                <w:sz w:val="22"/>
                <w:szCs w:val="22"/>
              </w:rPr>
            </w:pPr>
          </w:p>
        </w:tc>
        <w:tc>
          <w:tcPr>
            <w:tcW w:w="4515" w:type="dxa"/>
          </w:tcPr>
          <w:p w14:paraId="47013E9E" w14:textId="2DBA4946" w:rsidR="11D6D434" w:rsidRDefault="11D6D434" w:rsidP="11D6D434">
            <w:pPr>
              <w:rPr>
                <w:rFonts w:ascii="Calibri" w:eastAsia="Calibri" w:hAnsi="Calibri" w:cs="Calibri"/>
                <w:sz w:val="22"/>
                <w:szCs w:val="22"/>
              </w:rPr>
            </w:pPr>
          </w:p>
        </w:tc>
        <w:tc>
          <w:tcPr>
            <w:tcW w:w="1950" w:type="dxa"/>
          </w:tcPr>
          <w:p w14:paraId="623CBF2C" w14:textId="49CBBDE5" w:rsidR="11D6D434" w:rsidRDefault="11D6D434" w:rsidP="11D6D434">
            <w:pPr>
              <w:rPr>
                <w:rFonts w:ascii="Calibri" w:eastAsia="Calibri" w:hAnsi="Calibri" w:cs="Calibri"/>
                <w:sz w:val="22"/>
                <w:szCs w:val="22"/>
              </w:rPr>
            </w:pPr>
          </w:p>
        </w:tc>
        <w:tc>
          <w:tcPr>
            <w:tcW w:w="2280" w:type="dxa"/>
          </w:tcPr>
          <w:p w14:paraId="539806D7" w14:textId="3C7B0F3C" w:rsidR="11D6D434" w:rsidRDefault="11D6D434" w:rsidP="11D6D434">
            <w:pPr>
              <w:rPr>
                <w:rFonts w:ascii="Calibri" w:eastAsia="Calibri" w:hAnsi="Calibri" w:cs="Calibri"/>
                <w:sz w:val="22"/>
                <w:szCs w:val="22"/>
              </w:rPr>
            </w:pPr>
          </w:p>
        </w:tc>
        <w:tc>
          <w:tcPr>
            <w:tcW w:w="1860" w:type="dxa"/>
          </w:tcPr>
          <w:p w14:paraId="43C08353" w14:textId="5F510E95" w:rsidR="11D6D434" w:rsidRDefault="11D6D434" w:rsidP="11D6D434">
            <w:pPr>
              <w:rPr>
                <w:rFonts w:ascii="Calibri" w:eastAsia="Calibri" w:hAnsi="Calibri" w:cs="Calibri"/>
                <w:sz w:val="22"/>
                <w:szCs w:val="22"/>
              </w:rPr>
            </w:pPr>
          </w:p>
        </w:tc>
        <w:tc>
          <w:tcPr>
            <w:tcW w:w="210" w:type="dxa"/>
          </w:tcPr>
          <w:p w14:paraId="5F9CDB52" w14:textId="4DF7E778" w:rsidR="11D6D434" w:rsidRDefault="11D6D434" w:rsidP="11D6D434">
            <w:pPr>
              <w:rPr>
                <w:rFonts w:ascii="Calibri" w:eastAsia="Calibri" w:hAnsi="Calibri" w:cs="Calibri"/>
                <w:sz w:val="22"/>
                <w:szCs w:val="22"/>
              </w:rPr>
            </w:pPr>
          </w:p>
        </w:tc>
      </w:tr>
      <w:tr w:rsidR="11D6D434" w14:paraId="5A70CE02" w14:textId="77777777" w:rsidTr="6CAA8098">
        <w:trPr>
          <w:trHeight w:val="300"/>
        </w:trPr>
        <w:tc>
          <w:tcPr>
            <w:tcW w:w="3150" w:type="dxa"/>
          </w:tcPr>
          <w:p w14:paraId="65A024F1" w14:textId="7CB49B86" w:rsidR="11D6D434" w:rsidRDefault="11D6D434" w:rsidP="11D6D434">
            <w:pPr>
              <w:rPr>
                <w:rFonts w:ascii="Calibri" w:eastAsia="Calibri" w:hAnsi="Calibri" w:cs="Calibri"/>
                <w:sz w:val="22"/>
                <w:szCs w:val="22"/>
              </w:rPr>
            </w:pPr>
          </w:p>
        </w:tc>
        <w:tc>
          <w:tcPr>
            <w:tcW w:w="4515" w:type="dxa"/>
          </w:tcPr>
          <w:p w14:paraId="7D8F064B" w14:textId="5B769D04" w:rsidR="11D6D434" w:rsidRDefault="11D6D434" w:rsidP="11D6D434">
            <w:pPr>
              <w:rPr>
                <w:rFonts w:ascii="Calibri" w:eastAsia="Calibri" w:hAnsi="Calibri" w:cs="Calibri"/>
                <w:sz w:val="22"/>
                <w:szCs w:val="22"/>
              </w:rPr>
            </w:pPr>
          </w:p>
        </w:tc>
        <w:tc>
          <w:tcPr>
            <w:tcW w:w="1950" w:type="dxa"/>
          </w:tcPr>
          <w:p w14:paraId="7CCD3DE9" w14:textId="602E8D9F" w:rsidR="11D6D434" w:rsidRDefault="11D6D434" w:rsidP="11D6D434">
            <w:pPr>
              <w:rPr>
                <w:rFonts w:ascii="Calibri" w:eastAsia="Calibri" w:hAnsi="Calibri" w:cs="Calibri"/>
                <w:sz w:val="22"/>
                <w:szCs w:val="22"/>
              </w:rPr>
            </w:pPr>
          </w:p>
        </w:tc>
        <w:tc>
          <w:tcPr>
            <w:tcW w:w="2280" w:type="dxa"/>
          </w:tcPr>
          <w:p w14:paraId="3CE959B9" w14:textId="0F011767" w:rsidR="11D6D434" w:rsidRDefault="11D6D434" w:rsidP="11D6D434">
            <w:pPr>
              <w:rPr>
                <w:rFonts w:ascii="Calibri" w:eastAsia="Calibri" w:hAnsi="Calibri" w:cs="Calibri"/>
                <w:sz w:val="22"/>
                <w:szCs w:val="22"/>
              </w:rPr>
            </w:pPr>
          </w:p>
        </w:tc>
        <w:tc>
          <w:tcPr>
            <w:tcW w:w="1860" w:type="dxa"/>
          </w:tcPr>
          <w:p w14:paraId="02DDB742" w14:textId="1701DB72" w:rsidR="11D6D434" w:rsidRDefault="11D6D434" w:rsidP="11D6D434">
            <w:pPr>
              <w:rPr>
                <w:rFonts w:ascii="Calibri" w:eastAsia="Calibri" w:hAnsi="Calibri" w:cs="Calibri"/>
                <w:sz w:val="22"/>
                <w:szCs w:val="22"/>
              </w:rPr>
            </w:pPr>
          </w:p>
        </w:tc>
        <w:tc>
          <w:tcPr>
            <w:tcW w:w="210" w:type="dxa"/>
          </w:tcPr>
          <w:p w14:paraId="5C106106" w14:textId="751F1CC2" w:rsidR="11D6D434" w:rsidRDefault="11D6D434" w:rsidP="11D6D434">
            <w:pPr>
              <w:rPr>
                <w:rFonts w:ascii="Calibri" w:eastAsia="Calibri" w:hAnsi="Calibri" w:cs="Calibri"/>
                <w:sz w:val="22"/>
                <w:szCs w:val="22"/>
              </w:rPr>
            </w:pPr>
          </w:p>
        </w:tc>
      </w:tr>
      <w:tr w:rsidR="11D6D434" w14:paraId="15253272" w14:textId="77777777" w:rsidTr="6CAA8098">
        <w:trPr>
          <w:trHeight w:val="300"/>
        </w:trPr>
        <w:tc>
          <w:tcPr>
            <w:tcW w:w="3150" w:type="dxa"/>
            <w:shd w:val="clear" w:color="auto" w:fill="F2CEED" w:themeFill="accent5" w:themeFillTint="33"/>
          </w:tcPr>
          <w:p w14:paraId="516F40E6" w14:textId="3785FD18" w:rsidR="5B8B05BD" w:rsidRDefault="5B8B05BD" w:rsidP="11D6D434">
            <w:pPr>
              <w:rPr>
                <w:rFonts w:ascii="Calibri" w:eastAsia="Calibri" w:hAnsi="Calibri" w:cs="Calibri"/>
                <w:b/>
                <w:bCs/>
                <w:sz w:val="22"/>
                <w:szCs w:val="22"/>
              </w:rPr>
            </w:pPr>
            <w:proofErr w:type="spellStart"/>
            <w:r w:rsidRPr="11D6D434">
              <w:rPr>
                <w:rFonts w:ascii="Calibri" w:eastAsia="Calibri" w:hAnsi="Calibri" w:cs="Calibri"/>
                <w:b/>
                <w:bCs/>
                <w:sz w:val="22"/>
                <w:szCs w:val="22"/>
              </w:rPr>
              <w:t>Community's</w:t>
            </w:r>
            <w:proofErr w:type="spellEnd"/>
          </w:p>
        </w:tc>
        <w:tc>
          <w:tcPr>
            <w:tcW w:w="4515" w:type="dxa"/>
            <w:shd w:val="clear" w:color="auto" w:fill="F2CEED" w:themeFill="accent5" w:themeFillTint="33"/>
          </w:tcPr>
          <w:p w14:paraId="4B580468" w14:textId="7B9E0F08" w:rsidR="11D6D434" w:rsidRDefault="11D6D434" w:rsidP="11D6D434">
            <w:pPr>
              <w:rPr>
                <w:rFonts w:ascii="Calibri" w:eastAsia="Calibri" w:hAnsi="Calibri" w:cs="Calibri"/>
                <w:sz w:val="22"/>
                <w:szCs w:val="22"/>
              </w:rPr>
            </w:pPr>
          </w:p>
        </w:tc>
        <w:tc>
          <w:tcPr>
            <w:tcW w:w="1950" w:type="dxa"/>
            <w:shd w:val="clear" w:color="auto" w:fill="F2CEED" w:themeFill="accent5" w:themeFillTint="33"/>
          </w:tcPr>
          <w:p w14:paraId="4C20C2E3" w14:textId="79E723E6" w:rsidR="11D6D434" w:rsidRDefault="11D6D434" w:rsidP="11D6D434">
            <w:pPr>
              <w:rPr>
                <w:rFonts w:ascii="Calibri" w:eastAsia="Calibri" w:hAnsi="Calibri" w:cs="Calibri"/>
                <w:sz w:val="22"/>
                <w:szCs w:val="22"/>
              </w:rPr>
            </w:pPr>
          </w:p>
        </w:tc>
        <w:tc>
          <w:tcPr>
            <w:tcW w:w="2280" w:type="dxa"/>
            <w:shd w:val="clear" w:color="auto" w:fill="F2CEED" w:themeFill="accent5" w:themeFillTint="33"/>
          </w:tcPr>
          <w:p w14:paraId="613527B2" w14:textId="403A35C2" w:rsidR="11D6D434" w:rsidRDefault="11D6D434" w:rsidP="11D6D434">
            <w:pPr>
              <w:rPr>
                <w:rFonts w:ascii="Calibri" w:eastAsia="Calibri" w:hAnsi="Calibri" w:cs="Calibri"/>
                <w:sz w:val="22"/>
                <w:szCs w:val="22"/>
              </w:rPr>
            </w:pPr>
          </w:p>
        </w:tc>
        <w:tc>
          <w:tcPr>
            <w:tcW w:w="1860" w:type="dxa"/>
            <w:shd w:val="clear" w:color="auto" w:fill="F2CEED" w:themeFill="accent5" w:themeFillTint="33"/>
          </w:tcPr>
          <w:p w14:paraId="57D1E77A" w14:textId="5D41C243" w:rsidR="11D6D434" w:rsidRDefault="11D6D434" w:rsidP="11D6D434">
            <w:pPr>
              <w:rPr>
                <w:rFonts w:ascii="Calibri" w:eastAsia="Calibri" w:hAnsi="Calibri" w:cs="Calibri"/>
                <w:sz w:val="22"/>
                <w:szCs w:val="22"/>
              </w:rPr>
            </w:pPr>
          </w:p>
        </w:tc>
        <w:tc>
          <w:tcPr>
            <w:tcW w:w="210" w:type="dxa"/>
          </w:tcPr>
          <w:p w14:paraId="6EB24059" w14:textId="39064992" w:rsidR="11D6D434" w:rsidRDefault="11D6D434" w:rsidP="11D6D434">
            <w:pPr>
              <w:rPr>
                <w:rFonts w:ascii="Calibri" w:eastAsia="Calibri" w:hAnsi="Calibri" w:cs="Calibri"/>
                <w:sz w:val="22"/>
                <w:szCs w:val="22"/>
              </w:rPr>
            </w:pPr>
          </w:p>
        </w:tc>
      </w:tr>
      <w:tr w:rsidR="11D6D434" w14:paraId="7D598921" w14:textId="77777777" w:rsidTr="6CAA8098">
        <w:trPr>
          <w:trHeight w:val="300"/>
        </w:trPr>
        <w:tc>
          <w:tcPr>
            <w:tcW w:w="3150" w:type="dxa"/>
          </w:tcPr>
          <w:p w14:paraId="464D71AE" w14:textId="6A7E7957" w:rsidR="37A51355" w:rsidRDefault="37A51355" w:rsidP="11D6D434">
            <w:pPr>
              <w:rPr>
                <w:rFonts w:ascii="Calibri" w:eastAsia="Calibri" w:hAnsi="Calibri" w:cs="Calibri"/>
                <w:sz w:val="22"/>
                <w:szCs w:val="22"/>
              </w:rPr>
            </w:pPr>
            <w:r w:rsidRPr="11D6D434">
              <w:rPr>
                <w:rFonts w:ascii="Calibri" w:eastAsia="Calibri" w:hAnsi="Calibri" w:cs="Calibri"/>
                <w:sz w:val="22"/>
                <w:szCs w:val="22"/>
              </w:rPr>
              <w:t>Zoetermeerinclusief.nl</w:t>
            </w:r>
          </w:p>
        </w:tc>
        <w:tc>
          <w:tcPr>
            <w:tcW w:w="4515" w:type="dxa"/>
          </w:tcPr>
          <w:p w14:paraId="03C3B45B" w14:textId="1E9D9E5D" w:rsidR="5331C0B9" w:rsidRDefault="5331C0B9" w:rsidP="11D6D434">
            <w:pPr>
              <w:rPr>
                <w:rFonts w:ascii="Calibri" w:eastAsia="Calibri" w:hAnsi="Calibri" w:cs="Calibri"/>
                <w:sz w:val="22"/>
                <w:szCs w:val="22"/>
              </w:rPr>
            </w:pPr>
            <w:r w:rsidRPr="11D6D434">
              <w:rPr>
                <w:rFonts w:ascii="Calibri" w:eastAsia="Calibri" w:hAnsi="Calibri" w:cs="Calibri"/>
                <w:sz w:val="22"/>
                <w:szCs w:val="22"/>
              </w:rPr>
              <w:t>Community voor bevorderen inclusie en discriminatiebestrijding</w:t>
            </w:r>
          </w:p>
          <w:p w14:paraId="391EAF5A" w14:textId="0FF3B8D8" w:rsidR="11D6D434" w:rsidRDefault="11D6D434" w:rsidP="11D6D434">
            <w:pPr>
              <w:rPr>
                <w:rFonts w:ascii="Calibri" w:eastAsia="Calibri" w:hAnsi="Calibri" w:cs="Calibri"/>
                <w:sz w:val="22"/>
                <w:szCs w:val="22"/>
              </w:rPr>
            </w:pPr>
          </w:p>
        </w:tc>
        <w:tc>
          <w:tcPr>
            <w:tcW w:w="1950" w:type="dxa"/>
          </w:tcPr>
          <w:p w14:paraId="51CCA718" w14:textId="618A3FE0" w:rsidR="11D6D434" w:rsidRDefault="11D6D434" w:rsidP="11D6D434">
            <w:pPr>
              <w:rPr>
                <w:rFonts w:ascii="Calibri" w:eastAsia="Calibri" w:hAnsi="Calibri" w:cs="Calibri"/>
                <w:sz w:val="22"/>
                <w:szCs w:val="22"/>
              </w:rPr>
            </w:pPr>
          </w:p>
        </w:tc>
        <w:tc>
          <w:tcPr>
            <w:tcW w:w="2280" w:type="dxa"/>
          </w:tcPr>
          <w:p w14:paraId="519C1205" w14:textId="4577E516" w:rsidR="11D6D434" w:rsidRDefault="11D6D434" w:rsidP="11D6D434">
            <w:pPr>
              <w:rPr>
                <w:rFonts w:ascii="Calibri" w:eastAsia="Calibri" w:hAnsi="Calibri" w:cs="Calibri"/>
                <w:sz w:val="22"/>
                <w:szCs w:val="22"/>
              </w:rPr>
            </w:pPr>
          </w:p>
        </w:tc>
        <w:tc>
          <w:tcPr>
            <w:tcW w:w="1860" w:type="dxa"/>
          </w:tcPr>
          <w:p w14:paraId="21C33B63" w14:textId="0ED75221" w:rsidR="37A51355" w:rsidRDefault="37A51355" w:rsidP="11D6D434">
            <w:pPr>
              <w:rPr>
                <w:rFonts w:ascii="Calibri" w:eastAsia="Calibri" w:hAnsi="Calibri" w:cs="Calibri"/>
                <w:sz w:val="22"/>
                <w:szCs w:val="22"/>
              </w:rPr>
            </w:pPr>
            <w:r w:rsidRPr="11D6D434">
              <w:rPr>
                <w:rFonts w:ascii="Calibri" w:eastAsia="Calibri" w:hAnsi="Calibri" w:cs="Calibri"/>
                <w:sz w:val="22"/>
                <w:szCs w:val="22"/>
              </w:rPr>
              <w:t xml:space="preserve">Stichting </w:t>
            </w:r>
            <w:proofErr w:type="spellStart"/>
            <w:r w:rsidRPr="11D6D434">
              <w:rPr>
                <w:rFonts w:ascii="Calibri" w:eastAsia="Calibri" w:hAnsi="Calibri" w:cs="Calibri"/>
                <w:sz w:val="22"/>
                <w:szCs w:val="22"/>
              </w:rPr>
              <w:t>iDb</w:t>
            </w:r>
            <w:proofErr w:type="spellEnd"/>
          </w:p>
        </w:tc>
        <w:tc>
          <w:tcPr>
            <w:tcW w:w="210" w:type="dxa"/>
          </w:tcPr>
          <w:p w14:paraId="3A1D32A0" w14:textId="77777777" w:rsidR="00D92B4A" w:rsidRDefault="00D92B4A"/>
        </w:tc>
      </w:tr>
      <w:tr w:rsidR="11D6D434" w14:paraId="7AA0B07F" w14:textId="77777777" w:rsidTr="6CAA8098">
        <w:trPr>
          <w:trHeight w:val="300"/>
        </w:trPr>
        <w:tc>
          <w:tcPr>
            <w:tcW w:w="3150" w:type="dxa"/>
          </w:tcPr>
          <w:p w14:paraId="69961E74" w14:textId="5FE67442" w:rsidR="11D6D434" w:rsidRDefault="11D6D434" w:rsidP="11D6D434">
            <w:pPr>
              <w:rPr>
                <w:rFonts w:ascii="Calibri" w:eastAsia="Calibri" w:hAnsi="Calibri" w:cs="Calibri"/>
                <w:sz w:val="22"/>
                <w:szCs w:val="22"/>
              </w:rPr>
            </w:pPr>
            <w:r w:rsidRPr="11D6D434">
              <w:rPr>
                <w:rFonts w:ascii="Calibri" w:eastAsia="Calibri" w:hAnsi="Calibri" w:cs="Calibri"/>
                <w:sz w:val="22"/>
                <w:szCs w:val="22"/>
              </w:rPr>
              <w:t>Zoetermeertegeneenzaamheid.nl</w:t>
            </w:r>
          </w:p>
        </w:tc>
        <w:tc>
          <w:tcPr>
            <w:tcW w:w="4515" w:type="dxa"/>
          </w:tcPr>
          <w:p w14:paraId="54D5A93D" w14:textId="07A5C213" w:rsidR="36D10F4C" w:rsidRDefault="36D10F4C" w:rsidP="11D6D434">
            <w:pPr>
              <w:rPr>
                <w:rFonts w:ascii="Calibri" w:eastAsia="Calibri" w:hAnsi="Calibri" w:cs="Calibri"/>
                <w:sz w:val="22"/>
                <w:szCs w:val="22"/>
              </w:rPr>
            </w:pPr>
            <w:r w:rsidRPr="11D6D434">
              <w:rPr>
                <w:rFonts w:ascii="Calibri" w:eastAsia="Calibri" w:hAnsi="Calibri" w:cs="Calibri"/>
                <w:sz w:val="22"/>
                <w:szCs w:val="22"/>
              </w:rPr>
              <w:t>C</w:t>
            </w:r>
            <w:r w:rsidR="11D6D434" w:rsidRPr="11D6D434">
              <w:rPr>
                <w:rFonts w:ascii="Calibri" w:eastAsia="Calibri" w:hAnsi="Calibri" w:cs="Calibri"/>
                <w:sz w:val="22"/>
                <w:szCs w:val="22"/>
              </w:rPr>
              <w:t xml:space="preserve">ommunity- mensen kunnen zich aansluiten bij community tegen eenzaamheid om meer bewustzijn te creëren. </w:t>
            </w:r>
          </w:p>
        </w:tc>
        <w:tc>
          <w:tcPr>
            <w:tcW w:w="1950" w:type="dxa"/>
          </w:tcPr>
          <w:p w14:paraId="381B4993" w14:textId="472C3E7D" w:rsidR="11D6D434" w:rsidRDefault="11D6D434" w:rsidP="11D6D434">
            <w:pPr>
              <w:rPr>
                <w:rFonts w:ascii="Calibri" w:eastAsia="Calibri" w:hAnsi="Calibri" w:cs="Calibri"/>
                <w:sz w:val="22"/>
                <w:szCs w:val="22"/>
              </w:rPr>
            </w:pPr>
          </w:p>
        </w:tc>
        <w:tc>
          <w:tcPr>
            <w:tcW w:w="2280" w:type="dxa"/>
          </w:tcPr>
          <w:p w14:paraId="7C274FE9" w14:textId="7BB20AC1" w:rsidR="11D6D434" w:rsidRDefault="11D6D434" w:rsidP="11D6D434">
            <w:pPr>
              <w:rPr>
                <w:rFonts w:ascii="Calibri" w:eastAsia="Calibri" w:hAnsi="Calibri" w:cs="Calibri"/>
                <w:sz w:val="22"/>
                <w:szCs w:val="22"/>
              </w:rPr>
            </w:pPr>
            <w:r w:rsidRPr="11D6D434">
              <w:rPr>
                <w:rFonts w:ascii="Calibri" w:eastAsia="Calibri" w:hAnsi="Calibri" w:cs="Calibri"/>
                <w:sz w:val="22"/>
                <w:szCs w:val="22"/>
              </w:rPr>
              <w:t>Inwoners ZM</w:t>
            </w:r>
          </w:p>
        </w:tc>
        <w:tc>
          <w:tcPr>
            <w:tcW w:w="1860" w:type="dxa"/>
          </w:tcPr>
          <w:p w14:paraId="1C6EAD95" w14:textId="3798E403" w:rsidR="11D6D434" w:rsidRDefault="11D6D434" w:rsidP="11D6D434">
            <w:pPr>
              <w:rPr>
                <w:rFonts w:ascii="Calibri" w:eastAsia="Calibri" w:hAnsi="Calibri" w:cs="Calibri"/>
                <w:sz w:val="22"/>
                <w:szCs w:val="22"/>
              </w:rPr>
            </w:pPr>
            <w:r w:rsidRPr="11D6D434">
              <w:rPr>
                <w:rFonts w:ascii="Calibri" w:eastAsia="Calibri" w:hAnsi="Calibri" w:cs="Calibri"/>
                <w:sz w:val="22"/>
                <w:szCs w:val="22"/>
              </w:rPr>
              <w:t>ZM tegen Eenzaamheid</w:t>
            </w:r>
          </w:p>
        </w:tc>
        <w:tc>
          <w:tcPr>
            <w:tcW w:w="210" w:type="dxa"/>
          </w:tcPr>
          <w:p w14:paraId="0D2BFE1E" w14:textId="77777777" w:rsidR="00D92B4A" w:rsidRDefault="00D92B4A"/>
        </w:tc>
      </w:tr>
      <w:tr w:rsidR="11D6D434" w14:paraId="6B73B3B1" w14:textId="77777777" w:rsidTr="6CAA8098">
        <w:trPr>
          <w:trHeight w:val="300"/>
        </w:trPr>
        <w:tc>
          <w:tcPr>
            <w:tcW w:w="3150" w:type="dxa"/>
          </w:tcPr>
          <w:p w14:paraId="788CA607" w14:textId="14C9DF0F" w:rsidR="11D6D434" w:rsidRDefault="11D6D434" w:rsidP="11D6D434">
            <w:pPr>
              <w:rPr>
                <w:rFonts w:ascii="Calibri" w:eastAsia="Calibri" w:hAnsi="Calibri" w:cs="Calibri"/>
                <w:sz w:val="22"/>
                <w:szCs w:val="22"/>
              </w:rPr>
            </w:pPr>
          </w:p>
        </w:tc>
        <w:tc>
          <w:tcPr>
            <w:tcW w:w="4515" w:type="dxa"/>
          </w:tcPr>
          <w:p w14:paraId="013D3B9E" w14:textId="7232E815" w:rsidR="11D6D434" w:rsidRDefault="11D6D434" w:rsidP="11D6D434">
            <w:pPr>
              <w:rPr>
                <w:rFonts w:ascii="Calibri" w:eastAsia="Calibri" w:hAnsi="Calibri" w:cs="Calibri"/>
                <w:sz w:val="22"/>
                <w:szCs w:val="22"/>
              </w:rPr>
            </w:pPr>
          </w:p>
        </w:tc>
        <w:tc>
          <w:tcPr>
            <w:tcW w:w="1950" w:type="dxa"/>
          </w:tcPr>
          <w:p w14:paraId="6D4D609B" w14:textId="51D5B412" w:rsidR="11D6D434" w:rsidRDefault="11D6D434" w:rsidP="11D6D434">
            <w:pPr>
              <w:rPr>
                <w:rFonts w:ascii="Calibri" w:eastAsia="Calibri" w:hAnsi="Calibri" w:cs="Calibri"/>
                <w:sz w:val="22"/>
                <w:szCs w:val="22"/>
              </w:rPr>
            </w:pPr>
          </w:p>
        </w:tc>
        <w:tc>
          <w:tcPr>
            <w:tcW w:w="2280" w:type="dxa"/>
          </w:tcPr>
          <w:p w14:paraId="08C076DB" w14:textId="6ECE61A4" w:rsidR="11D6D434" w:rsidRDefault="11D6D434" w:rsidP="11D6D434">
            <w:pPr>
              <w:rPr>
                <w:rFonts w:ascii="Calibri" w:eastAsia="Calibri" w:hAnsi="Calibri" w:cs="Calibri"/>
                <w:sz w:val="22"/>
                <w:szCs w:val="22"/>
              </w:rPr>
            </w:pPr>
          </w:p>
        </w:tc>
        <w:tc>
          <w:tcPr>
            <w:tcW w:w="1860" w:type="dxa"/>
          </w:tcPr>
          <w:p w14:paraId="0CB538CC" w14:textId="470C9C98" w:rsidR="11D6D434" w:rsidRDefault="11D6D434" w:rsidP="11D6D434">
            <w:pPr>
              <w:rPr>
                <w:rFonts w:ascii="Calibri" w:eastAsia="Calibri" w:hAnsi="Calibri" w:cs="Calibri"/>
                <w:sz w:val="22"/>
                <w:szCs w:val="22"/>
              </w:rPr>
            </w:pPr>
          </w:p>
        </w:tc>
        <w:tc>
          <w:tcPr>
            <w:tcW w:w="210" w:type="dxa"/>
          </w:tcPr>
          <w:p w14:paraId="6BC07E24" w14:textId="77777777" w:rsidR="00D92B4A" w:rsidRDefault="00D92B4A"/>
        </w:tc>
      </w:tr>
      <w:tr w:rsidR="11D6D434" w14:paraId="3C0576DF" w14:textId="77777777" w:rsidTr="6CAA8098">
        <w:trPr>
          <w:trHeight w:val="300"/>
        </w:trPr>
        <w:tc>
          <w:tcPr>
            <w:tcW w:w="3150" w:type="dxa"/>
          </w:tcPr>
          <w:p w14:paraId="55A03830" w14:textId="249E489B" w:rsidR="11D6D434" w:rsidRDefault="11D6D434" w:rsidP="11D6D434">
            <w:pPr>
              <w:rPr>
                <w:rFonts w:ascii="Calibri" w:eastAsia="Calibri" w:hAnsi="Calibri" w:cs="Calibri"/>
                <w:sz w:val="22"/>
                <w:szCs w:val="22"/>
              </w:rPr>
            </w:pPr>
          </w:p>
        </w:tc>
        <w:tc>
          <w:tcPr>
            <w:tcW w:w="4515" w:type="dxa"/>
          </w:tcPr>
          <w:p w14:paraId="20B5F497" w14:textId="3BB89206" w:rsidR="11D6D434" w:rsidRDefault="11D6D434" w:rsidP="11D6D434">
            <w:pPr>
              <w:rPr>
                <w:rFonts w:ascii="Calibri" w:eastAsia="Calibri" w:hAnsi="Calibri" w:cs="Calibri"/>
                <w:sz w:val="22"/>
                <w:szCs w:val="22"/>
              </w:rPr>
            </w:pPr>
          </w:p>
        </w:tc>
        <w:tc>
          <w:tcPr>
            <w:tcW w:w="1950" w:type="dxa"/>
          </w:tcPr>
          <w:p w14:paraId="3DDAC4A3" w14:textId="000F46EC" w:rsidR="11D6D434" w:rsidRDefault="11D6D434" w:rsidP="11D6D434">
            <w:pPr>
              <w:rPr>
                <w:rFonts w:ascii="Calibri" w:eastAsia="Calibri" w:hAnsi="Calibri" w:cs="Calibri"/>
                <w:sz w:val="22"/>
                <w:szCs w:val="22"/>
              </w:rPr>
            </w:pPr>
          </w:p>
        </w:tc>
        <w:tc>
          <w:tcPr>
            <w:tcW w:w="2280" w:type="dxa"/>
          </w:tcPr>
          <w:p w14:paraId="0EC3E42E" w14:textId="656B7BE7" w:rsidR="11D6D434" w:rsidRDefault="11D6D434" w:rsidP="11D6D434">
            <w:pPr>
              <w:rPr>
                <w:rFonts w:ascii="Calibri" w:eastAsia="Calibri" w:hAnsi="Calibri" w:cs="Calibri"/>
                <w:sz w:val="22"/>
                <w:szCs w:val="22"/>
              </w:rPr>
            </w:pPr>
          </w:p>
        </w:tc>
        <w:tc>
          <w:tcPr>
            <w:tcW w:w="1860" w:type="dxa"/>
          </w:tcPr>
          <w:p w14:paraId="192439CA" w14:textId="533873A6" w:rsidR="11D6D434" w:rsidRDefault="11D6D434" w:rsidP="11D6D434">
            <w:pPr>
              <w:rPr>
                <w:rFonts w:ascii="Calibri" w:eastAsia="Calibri" w:hAnsi="Calibri" w:cs="Calibri"/>
                <w:sz w:val="22"/>
                <w:szCs w:val="22"/>
              </w:rPr>
            </w:pPr>
          </w:p>
        </w:tc>
        <w:tc>
          <w:tcPr>
            <w:tcW w:w="210" w:type="dxa"/>
          </w:tcPr>
          <w:p w14:paraId="52B42297" w14:textId="77777777" w:rsidR="00D92B4A" w:rsidRDefault="00D92B4A"/>
        </w:tc>
      </w:tr>
      <w:tr w:rsidR="11D6D434" w14:paraId="538F3290" w14:textId="77777777" w:rsidTr="6CAA8098">
        <w:trPr>
          <w:trHeight w:val="300"/>
        </w:trPr>
        <w:tc>
          <w:tcPr>
            <w:tcW w:w="3150" w:type="dxa"/>
          </w:tcPr>
          <w:p w14:paraId="4B731A95" w14:textId="4F59BCAF" w:rsidR="11D6D434" w:rsidRDefault="11D6D434" w:rsidP="11D6D434">
            <w:pPr>
              <w:rPr>
                <w:rFonts w:ascii="Calibri" w:eastAsia="Calibri" w:hAnsi="Calibri" w:cs="Calibri"/>
                <w:sz w:val="22"/>
                <w:szCs w:val="22"/>
              </w:rPr>
            </w:pPr>
          </w:p>
        </w:tc>
        <w:tc>
          <w:tcPr>
            <w:tcW w:w="4515" w:type="dxa"/>
          </w:tcPr>
          <w:p w14:paraId="39A5F0E7" w14:textId="254801DB" w:rsidR="11D6D434" w:rsidRDefault="11D6D434" w:rsidP="11D6D434">
            <w:pPr>
              <w:rPr>
                <w:rFonts w:ascii="Calibri" w:eastAsia="Calibri" w:hAnsi="Calibri" w:cs="Calibri"/>
                <w:sz w:val="22"/>
                <w:szCs w:val="22"/>
              </w:rPr>
            </w:pPr>
          </w:p>
        </w:tc>
        <w:tc>
          <w:tcPr>
            <w:tcW w:w="1950" w:type="dxa"/>
          </w:tcPr>
          <w:p w14:paraId="58EA5DEB" w14:textId="2AA4FF21" w:rsidR="11D6D434" w:rsidRDefault="11D6D434" w:rsidP="11D6D434">
            <w:pPr>
              <w:rPr>
                <w:rFonts w:ascii="Calibri" w:eastAsia="Calibri" w:hAnsi="Calibri" w:cs="Calibri"/>
                <w:sz w:val="22"/>
                <w:szCs w:val="22"/>
              </w:rPr>
            </w:pPr>
          </w:p>
        </w:tc>
        <w:tc>
          <w:tcPr>
            <w:tcW w:w="2280" w:type="dxa"/>
          </w:tcPr>
          <w:p w14:paraId="456BBFE6" w14:textId="5DAF4F08" w:rsidR="11D6D434" w:rsidRDefault="11D6D434" w:rsidP="11D6D434">
            <w:pPr>
              <w:rPr>
                <w:rFonts w:ascii="Calibri" w:eastAsia="Calibri" w:hAnsi="Calibri" w:cs="Calibri"/>
                <w:sz w:val="22"/>
                <w:szCs w:val="22"/>
              </w:rPr>
            </w:pPr>
          </w:p>
        </w:tc>
        <w:tc>
          <w:tcPr>
            <w:tcW w:w="1860" w:type="dxa"/>
          </w:tcPr>
          <w:p w14:paraId="4FD45476" w14:textId="14D06A2D" w:rsidR="11D6D434" w:rsidRDefault="11D6D434" w:rsidP="11D6D434">
            <w:pPr>
              <w:rPr>
                <w:rFonts w:ascii="Calibri" w:eastAsia="Calibri" w:hAnsi="Calibri" w:cs="Calibri"/>
                <w:sz w:val="22"/>
                <w:szCs w:val="22"/>
              </w:rPr>
            </w:pPr>
          </w:p>
        </w:tc>
        <w:tc>
          <w:tcPr>
            <w:tcW w:w="210" w:type="dxa"/>
          </w:tcPr>
          <w:p w14:paraId="639FC9E7" w14:textId="77777777" w:rsidR="00D92B4A" w:rsidRDefault="00D92B4A"/>
        </w:tc>
      </w:tr>
    </w:tbl>
    <w:p w14:paraId="01FBF5AA" w14:textId="61C47CED" w:rsidR="11D6D434" w:rsidRDefault="11D6D434" w:rsidP="11D6D434">
      <w:pPr>
        <w:spacing w:after="0" w:line="240" w:lineRule="auto"/>
        <w:rPr>
          <w:rFonts w:ascii="Calibri" w:eastAsia="Calibri" w:hAnsi="Calibri" w:cs="Calibri"/>
          <w:sz w:val="22"/>
          <w:szCs w:val="22"/>
        </w:rPr>
      </w:pPr>
    </w:p>
    <w:p w14:paraId="27C08AEF" w14:textId="7872E4B9" w:rsidR="11D6D434" w:rsidRDefault="11D6D434" w:rsidP="11D6D434">
      <w:pPr>
        <w:spacing w:after="0" w:line="240" w:lineRule="auto"/>
        <w:rPr>
          <w:rFonts w:ascii="Calibri" w:eastAsia="Calibri" w:hAnsi="Calibri" w:cs="Calibri"/>
          <w:b/>
          <w:bCs/>
          <w:sz w:val="28"/>
          <w:szCs w:val="28"/>
        </w:rPr>
      </w:pPr>
    </w:p>
    <w:p w14:paraId="06C05B9A" w14:textId="36074EFB" w:rsidR="11D6D434" w:rsidRDefault="11D6D434" w:rsidP="11D6D434">
      <w:pPr>
        <w:spacing w:after="0" w:line="240" w:lineRule="auto"/>
        <w:rPr>
          <w:rFonts w:ascii="Calibri" w:eastAsia="Calibri" w:hAnsi="Calibri" w:cs="Calibri"/>
          <w:b/>
          <w:bCs/>
          <w:sz w:val="28"/>
          <w:szCs w:val="28"/>
        </w:rPr>
      </w:pPr>
    </w:p>
    <w:p w14:paraId="07E5FEC3" w14:textId="742044F8" w:rsidR="11D6D434" w:rsidRDefault="11D6D434" w:rsidP="11D6D434">
      <w:pPr>
        <w:spacing w:after="0" w:line="240" w:lineRule="auto"/>
        <w:rPr>
          <w:rFonts w:ascii="Calibri" w:eastAsia="Calibri" w:hAnsi="Calibri" w:cs="Calibri"/>
          <w:b/>
          <w:bCs/>
          <w:sz w:val="28"/>
          <w:szCs w:val="28"/>
        </w:rPr>
      </w:pPr>
    </w:p>
    <w:p w14:paraId="0C09CF67" w14:textId="28353F6F" w:rsidR="11D6D434" w:rsidRDefault="11D6D434" w:rsidP="11D6D434">
      <w:pPr>
        <w:spacing w:after="0" w:line="240" w:lineRule="auto"/>
        <w:rPr>
          <w:rFonts w:ascii="Calibri" w:eastAsia="Calibri" w:hAnsi="Calibri" w:cs="Calibri"/>
          <w:b/>
          <w:bCs/>
          <w:sz w:val="28"/>
          <w:szCs w:val="28"/>
        </w:rPr>
      </w:pPr>
    </w:p>
    <w:p w14:paraId="154AB8CF" w14:textId="77777777" w:rsidR="00D92B4A" w:rsidRDefault="00D92B4A">
      <w:pPr>
        <w:rPr>
          <w:rFonts w:ascii="Calibri" w:eastAsia="Calibri" w:hAnsi="Calibri" w:cs="Calibri"/>
          <w:b/>
          <w:bCs/>
          <w:color w:val="0F4761" w:themeColor="accent1" w:themeShade="BF"/>
          <w:sz w:val="26"/>
          <w:szCs w:val="26"/>
        </w:rPr>
      </w:pPr>
      <w:bookmarkStart w:id="282" w:name="_Toc173738079"/>
      <w:r>
        <w:rPr>
          <w:rFonts w:ascii="Calibri" w:eastAsia="Calibri" w:hAnsi="Calibri" w:cs="Calibri"/>
          <w:b/>
          <w:bCs/>
          <w:sz w:val="26"/>
          <w:szCs w:val="26"/>
        </w:rPr>
        <w:br w:type="page"/>
      </w:r>
    </w:p>
    <w:p w14:paraId="015585D7" w14:textId="7C2E3F99" w:rsidR="3710B099" w:rsidRDefault="3710B099" w:rsidP="11D6D434">
      <w:pPr>
        <w:pStyle w:val="Heading1"/>
        <w:keepNext w:val="0"/>
        <w:keepLines w:val="0"/>
        <w:rPr>
          <w:rFonts w:ascii="Calibri" w:eastAsia="Calibri" w:hAnsi="Calibri" w:cs="Calibri"/>
          <w:b/>
          <w:bCs/>
          <w:color w:val="002060"/>
          <w:sz w:val="26"/>
          <w:szCs w:val="26"/>
        </w:rPr>
      </w:pPr>
      <w:r w:rsidRPr="11D6D434">
        <w:rPr>
          <w:rFonts w:ascii="Calibri" w:eastAsia="Calibri" w:hAnsi="Calibri" w:cs="Calibri"/>
          <w:b/>
          <w:bCs/>
          <w:sz w:val="26"/>
          <w:szCs w:val="26"/>
        </w:rPr>
        <w:lastRenderedPageBreak/>
        <w:t>Bijlage</w:t>
      </w:r>
      <w:r w:rsidR="45166203" w:rsidRPr="11D6D434">
        <w:rPr>
          <w:rFonts w:ascii="Calibri" w:eastAsia="Calibri" w:hAnsi="Calibri" w:cs="Calibri"/>
          <w:b/>
          <w:bCs/>
          <w:sz w:val="26"/>
          <w:szCs w:val="26"/>
        </w:rPr>
        <w:t xml:space="preserve"> 4</w:t>
      </w:r>
      <w:r w:rsidRPr="11D6D434">
        <w:rPr>
          <w:rFonts w:ascii="Calibri" w:eastAsia="Calibri" w:hAnsi="Calibri" w:cs="Calibri"/>
          <w:b/>
          <w:bCs/>
          <w:sz w:val="26"/>
          <w:szCs w:val="26"/>
        </w:rPr>
        <w:t xml:space="preserve">: Overzicht bestaande websites met aanbod informatie, voorzieningen en activiteiten voor </w:t>
      </w:r>
      <w:r w:rsidR="1D66CDB4" w:rsidRPr="11D6D434">
        <w:rPr>
          <w:rFonts w:ascii="Calibri" w:eastAsia="Calibri" w:hAnsi="Calibri" w:cs="Calibri"/>
          <w:b/>
          <w:bCs/>
          <w:sz w:val="26"/>
          <w:szCs w:val="26"/>
          <w:highlight w:val="yellow"/>
        </w:rPr>
        <w:t>PROFESSIONALS</w:t>
      </w:r>
      <w:bookmarkEnd w:id="282"/>
    </w:p>
    <w:p w14:paraId="7874F002" w14:textId="1BAD3D1A" w:rsidR="11D6D434" w:rsidRDefault="11D6D434" w:rsidP="11D6D434">
      <w:pPr>
        <w:spacing w:after="0" w:line="240" w:lineRule="auto"/>
        <w:rPr>
          <w:rFonts w:ascii="Calibri" w:eastAsia="Calibri" w:hAnsi="Calibri" w:cs="Calibri"/>
          <w:sz w:val="22"/>
          <w:szCs w:val="22"/>
        </w:rPr>
      </w:pPr>
    </w:p>
    <w:p w14:paraId="3F342ED0" w14:textId="5E8F89FF" w:rsidR="11D6D434" w:rsidRDefault="11D6D434" w:rsidP="11D6D434">
      <w:pPr>
        <w:spacing w:after="0" w:line="240" w:lineRule="auto"/>
        <w:rPr>
          <w:rFonts w:ascii="Calibri" w:eastAsia="Calibri" w:hAnsi="Calibri" w:cs="Calibri"/>
          <w:sz w:val="22"/>
          <w:szCs w:val="22"/>
        </w:rPr>
      </w:pPr>
    </w:p>
    <w:p w14:paraId="2C4D2F42" w14:textId="224C98F9" w:rsidR="11D6D434" w:rsidRDefault="11D6D434" w:rsidP="11D6D434">
      <w:pPr>
        <w:spacing w:after="0" w:line="240" w:lineRule="auto"/>
        <w:rPr>
          <w:rFonts w:ascii="Calibri" w:eastAsia="Calibri" w:hAnsi="Calibri" w:cs="Calibri"/>
          <w:sz w:val="22"/>
          <w:szCs w:val="22"/>
        </w:rPr>
      </w:pPr>
    </w:p>
    <w:tbl>
      <w:tblPr>
        <w:tblStyle w:val="TableGrid"/>
        <w:tblW w:w="0" w:type="auto"/>
        <w:tblLayout w:type="fixed"/>
        <w:tblLook w:val="06A0" w:firstRow="1" w:lastRow="0" w:firstColumn="1" w:lastColumn="0" w:noHBand="1" w:noVBand="1"/>
      </w:tblPr>
      <w:tblGrid>
        <w:gridCol w:w="3150"/>
        <w:gridCol w:w="4515"/>
        <w:gridCol w:w="1950"/>
        <w:gridCol w:w="2280"/>
        <w:gridCol w:w="1860"/>
      </w:tblGrid>
      <w:tr w:rsidR="11D6D434" w14:paraId="290C7194" w14:textId="77777777" w:rsidTr="11D6D434">
        <w:trPr>
          <w:trHeight w:val="300"/>
        </w:trPr>
        <w:tc>
          <w:tcPr>
            <w:tcW w:w="3150" w:type="dxa"/>
          </w:tcPr>
          <w:p w14:paraId="4065F9D7" w14:textId="6A9331B5" w:rsidR="11D6D434" w:rsidRDefault="11D6D434" w:rsidP="11D6D434">
            <w:pPr>
              <w:rPr>
                <w:rFonts w:ascii="Calibri" w:eastAsia="Calibri" w:hAnsi="Calibri" w:cs="Calibri"/>
                <w:sz w:val="22"/>
                <w:szCs w:val="22"/>
              </w:rPr>
            </w:pPr>
          </w:p>
        </w:tc>
        <w:tc>
          <w:tcPr>
            <w:tcW w:w="4515" w:type="dxa"/>
          </w:tcPr>
          <w:p w14:paraId="3DB0F5DF" w14:textId="1363EDE4" w:rsidR="11D6D434" w:rsidRDefault="11D6D434" w:rsidP="11D6D434">
            <w:pPr>
              <w:rPr>
                <w:rFonts w:ascii="Calibri" w:eastAsia="Calibri" w:hAnsi="Calibri" w:cs="Calibri"/>
                <w:b/>
                <w:bCs/>
                <w:sz w:val="22"/>
                <w:szCs w:val="22"/>
              </w:rPr>
            </w:pPr>
            <w:r w:rsidRPr="11D6D434">
              <w:rPr>
                <w:rFonts w:ascii="Calibri" w:eastAsia="Calibri" w:hAnsi="Calibri" w:cs="Calibri"/>
                <w:b/>
                <w:bCs/>
                <w:sz w:val="22"/>
                <w:szCs w:val="22"/>
              </w:rPr>
              <w:t>Type informatie/ activiteiten/ voorzieningen</w:t>
            </w:r>
          </w:p>
        </w:tc>
        <w:tc>
          <w:tcPr>
            <w:tcW w:w="1950" w:type="dxa"/>
          </w:tcPr>
          <w:p w14:paraId="4E08D662" w14:textId="3FEE92DF" w:rsidR="30D76646" w:rsidRDefault="30D76646" w:rsidP="11D6D434">
            <w:pPr>
              <w:spacing w:line="278" w:lineRule="auto"/>
            </w:pPr>
            <w:r w:rsidRPr="11D6D434">
              <w:rPr>
                <w:rFonts w:ascii="Calibri" w:eastAsia="Calibri" w:hAnsi="Calibri" w:cs="Calibri"/>
                <w:b/>
                <w:bCs/>
                <w:sz w:val="22"/>
                <w:szCs w:val="22"/>
              </w:rPr>
              <w:t>Inhoud</w:t>
            </w:r>
          </w:p>
        </w:tc>
        <w:tc>
          <w:tcPr>
            <w:tcW w:w="2280" w:type="dxa"/>
          </w:tcPr>
          <w:p w14:paraId="25DA8550" w14:textId="197347C5" w:rsidR="11D6D434" w:rsidRDefault="11D6D434" w:rsidP="11D6D434">
            <w:pPr>
              <w:rPr>
                <w:rFonts w:ascii="Calibri" w:eastAsia="Calibri" w:hAnsi="Calibri" w:cs="Calibri"/>
                <w:b/>
                <w:bCs/>
                <w:sz w:val="22"/>
                <w:szCs w:val="22"/>
              </w:rPr>
            </w:pPr>
            <w:r w:rsidRPr="11D6D434">
              <w:rPr>
                <w:rFonts w:ascii="Calibri" w:eastAsia="Calibri" w:hAnsi="Calibri" w:cs="Calibri"/>
                <w:b/>
                <w:bCs/>
                <w:sz w:val="22"/>
                <w:szCs w:val="22"/>
              </w:rPr>
              <w:t>Doelgroep</w:t>
            </w:r>
          </w:p>
        </w:tc>
        <w:tc>
          <w:tcPr>
            <w:tcW w:w="1860" w:type="dxa"/>
          </w:tcPr>
          <w:p w14:paraId="6B90C8B4" w14:textId="62E9DF61" w:rsidR="11D6D434" w:rsidRDefault="11D6D434" w:rsidP="11D6D434">
            <w:pPr>
              <w:rPr>
                <w:rFonts w:ascii="Calibri" w:eastAsia="Calibri" w:hAnsi="Calibri" w:cs="Calibri"/>
                <w:b/>
                <w:bCs/>
                <w:sz w:val="22"/>
                <w:szCs w:val="22"/>
              </w:rPr>
            </w:pPr>
            <w:r w:rsidRPr="11D6D434">
              <w:rPr>
                <w:rFonts w:ascii="Calibri" w:eastAsia="Calibri" w:hAnsi="Calibri" w:cs="Calibri"/>
                <w:b/>
                <w:bCs/>
                <w:sz w:val="22"/>
                <w:szCs w:val="22"/>
              </w:rPr>
              <w:t>Organisatie/</w:t>
            </w:r>
            <w:r>
              <w:br/>
            </w:r>
            <w:r w:rsidRPr="11D6D434">
              <w:rPr>
                <w:rFonts w:ascii="Calibri" w:eastAsia="Calibri" w:hAnsi="Calibri" w:cs="Calibri"/>
                <w:b/>
                <w:bCs/>
                <w:sz w:val="22"/>
                <w:szCs w:val="22"/>
              </w:rPr>
              <w:t>beheerder</w:t>
            </w:r>
          </w:p>
        </w:tc>
      </w:tr>
      <w:tr w:rsidR="11D6D434" w14:paraId="1DCF3BA6" w14:textId="77777777" w:rsidTr="11D6D434">
        <w:trPr>
          <w:trHeight w:val="300"/>
        </w:trPr>
        <w:tc>
          <w:tcPr>
            <w:tcW w:w="3150" w:type="dxa"/>
            <w:shd w:val="clear" w:color="auto" w:fill="DAE9F7" w:themeFill="text2" w:themeFillTint="1A"/>
          </w:tcPr>
          <w:p w14:paraId="158ACCEE" w14:textId="6D564C6B" w:rsidR="11D6D434" w:rsidRDefault="11D6D434" w:rsidP="11D6D434">
            <w:pPr>
              <w:rPr>
                <w:rFonts w:ascii="Calibri" w:eastAsia="Calibri" w:hAnsi="Calibri" w:cs="Calibri"/>
                <w:b/>
                <w:bCs/>
                <w:sz w:val="22"/>
                <w:szCs w:val="22"/>
              </w:rPr>
            </w:pPr>
            <w:r w:rsidRPr="11D6D434">
              <w:rPr>
                <w:rFonts w:ascii="Calibri" w:eastAsia="Calibri" w:hAnsi="Calibri" w:cs="Calibri"/>
                <w:b/>
                <w:bCs/>
                <w:sz w:val="22"/>
                <w:szCs w:val="22"/>
              </w:rPr>
              <w:t xml:space="preserve">Websites met informatie </w:t>
            </w:r>
          </w:p>
        </w:tc>
        <w:tc>
          <w:tcPr>
            <w:tcW w:w="4515" w:type="dxa"/>
            <w:shd w:val="clear" w:color="auto" w:fill="DAE9F7" w:themeFill="text2" w:themeFillTint="1A"/>
          </w:tcPr>
          <w:p w14:paraId="6DA20DD9" w14:textId="4897C134" w:rsidR="11D6D434" w:rsidRDefault="11D6D434" w:rsidP="11D6D434">
            <w:pPr>
              <w:rPr>
                <w:rFonts w:ascii="Calibri" w:eastAsia="Calibri" w:hAnsi="Calibri" w:cs="Calibri"/>
                <w:sz w:val="22"/>
                <w:szCs w:val="22"/>
              </w:rPr>
            </w:pPr>
          </w:p>
        </w:tc>
        <w:tc>
          <w:tcPr>
            <w:tcW w:w="1950" w:type="dxa"/>
            <w:shd w:val="clear" w:color="auto" w:fill="DAE9F7" w:themeFill="text2" w:themeFillTint="1A"/>
          </w:tcPr>
          <w:p w14:paraId="1046D8E1" w14:textId="69C965CE" w:rsidR="11D6D434" w:rsidRDefault="11D6D434" w:rsidP="11D6D434">
            <w:pPr>
              <w:rPr>
                <w:rFonts w:ascii="Calibri" w:eastAsia="Calibri" w:hAnsi="Calibri" w:cs="Calibri"/>
                <w:sz w:val="22"/>
                <w:szCs w:val="22"/>
              </w:rPr>
            </w:pPr>
          </w:p>
        </w:tc>
        <w:tc>
          <w:tcPr>
            <w:tcW w:w="2280" w:type="dxa"/>
            <w:shd w:val="clear" w:color="auto" w:fill="DAE9F7" w:themeFill="text2" w:themeFillTint="1A"/>
          </w:tcPr>
          <w:p w14:paraId="796143A1" w14:textId="69C965CE" w:rsidR="11D6D434" w:rsidRDefault="11D6D434" w:rsidP="11D6D434">
            <w:pPr>
              <w:rPr>
                <w:rFonts w:ascii="Calibri" w:eastAsia="Calibri" w:hAnsi="Calibri" w:cs="Calibri"/>
                <w:sz w:val="22"/>
                <w:szCs w:val="22"/>
              </w:rPr>
            </w:pPr>
          </w:p>
        </w:tc>
        <w:tc>
          <w:tcPr>
            <w:tcW w:w="1860" w:type="dxa"/>
            <w:shd w:val="clear" w:color="auto" w:fill="DAE9F7" w:themeFill="text2" w:themeFillTint="1A"/>
          </w:tcPr>
          <w:p w14:paraId="5420C2BE" w14:textId="69C965CE" w:rsidR="11D6D434" w:rsidRDefault="11D6D434" w:rsidP="11D6D434">
            <w:pPr>
              <w:rPr>
                <w:rFonts w:ascii="Calibri" w:eastAsia="Calibri" w:hAnsi="Calibri" w:cs="Calibri"/>
                <w:sz w:val="22"/>
                <w:szCs w:val="22"/>
              </w:rPr>
            </w:pPr>
          </w:p>
        </w:tc>
      </w:tr>
      <w:tr w:rsidR="11D6D434" w14:paraId="5B3E5806" w14:textId="77777777" w:rsidTr="11D6D434">
        <w:trPr>
          <w:trHeight w:val="300"/>
        </w:trPr>
        <w:tc>
          <w:tcPr>
            <w:tcW w:w="3150" w:type="dxa"/>
          </w:tcPr>
          <w:p w14:paraId="13639B97" w14:textId="58ED34F0" w:rsidR="4DA594E7" w:rsidRDefault="4DA594E7" w:rsidP="11D6D434">
            <w:pPr>
              <w:rPr>
                <w:rFonts w:ascii="Calibri" w:eastAsia="Calibri" w:hAnsi="Calibri" w:cs="Calibri"/>
                <w:sz w:val="22"/>
                <w:szCs w:val="22"/>
              </w:rPr>
            </w:pPr>
            <w:r w:rsidRPr="11D6D434">
              <w:rPr>
                <w:rFonts w:ascii="Calibri" w:eastAsia="Calibri" w:hAnsi="Calibri" w:cs="Calibri"/>
                <w:sz w:val="22"/>
                <w:szCs w:val="22"/>
              </w:rPr>
              <w:t>Wijkzorgnetwerk.nl</w:t>
            </w:r>
          </w:p>
        </w:tc>
        <w:tc>
          <w:tcPr>
            <w:tcW w:w="4515" w:type="dxa"/>
          </w:tcPr>
          <w:p w14:paraId="7464B0D7" w14:textId="7BFF48A7" w:rsidR="11D6D434" w:rsidRDefault="11D6D434" w:rsidP="11D6D434">
            <w:pPr>
              <w:rPr>
                <w:rFonts w:ascii="Calibri" w:eastAsia="Calibri" w:hAnsi="Calibri" w:cs="Calibri"/>
                <w:sz w:val="22"/>
                <w:szCs w:val="22"/>
              </w:rPr>
            </w:pPr>
          </w:p>
        </w:tc>
        <w:tc>
          <w:tcPr>
            <w:tcW w:w="1950" w:type="dxa"/>
          </w:tcPr>
          <w:p w14:paraId="4A7C6CCA" w14:textId="69C965CE" w:rsidR="11D6D434" w:rsidRDefault="11D6D434" w:rsidP="11D6D434">
            <w:pPr>
              <w:rPr>
                <w:rFonts w:ascii="Calibri" w:eastAsia="Calibri" w:hAnsi="Calibri" w:cs="Calibri"/>
                <w:sz w:val="22"/>
                <w:szCs w:val="22"/>
              </w:rPr>
            </w:pPr>
          </w:p>
        </w:tc>
        <w:tc>
          <w:tcPr>
            <w:tcW w:w="2280" w:type="dxa"/>
          </w:tcPr>
          <w:p w14:paraId="6865CD78" w14:textId="196913A3" w:rsidR="11D6D434" w:rsidRDefault="11D6D434" w:rsidP="11D6D434">
            <w:pPr>
              <w:rPr>
                <w:rFonts w:ascii="Calibri" w:eastAsia="Calibri" w:hAnsi="Calibri" w:cs="Calibri"/>
                <w:sz w:val="22"/>
                <w:szCs w:val="22"/>
              </w:rPr>
            </w:pPr>
          </w:p>
        </w:tc>
        <w:tc>
          <w:tcPr>
            <w:tcW w:w="1860" w:type="dxa"/>
          </w:tcPr>
          <w:p w14:paraId="2BF6B56F" w14:textId="69C965CE" w:rsidR="11D6D434" w:rsidRDefault="11D6D434" w:rsidP="11D6D434">
            <w:pPr>
              <w:rPr>
                <w:rFonts w:ascii="Calibri" w:eastAsia="Calibri" w:hAnsi="Calibri" w:cs="Calibri"/>
                <w:sz w:val="22"/>
                <w:szCs w:val="22"/>
              </w:rPr>
            </w:pPr>
          </w:p>
        </w:tc>
      </w:tr>
      <w:tr w:rsidR="11D6D434" w14:paraId="2A02CFAA" w14:textId="77777777" w:rsidTr="11D6D434">
        <w:trPr>
          <w:trHeight w:val="300"/>
        </w:trPr>
        <w:tc>
          <w:tcPr>
            <w:tcW w:w="3150" w:type="dxa"/>
          </w:tcPr>
          <w:p w14:paraId="4D7EBDAC" w14:textId="4BD26752" w:rsidR="11D6D434" w:rsidRDefault="11D6D434" w:rsidP="11D6D434">
            <w:pPr>
              <w:rPr>
                <w:rFonts w:ascii="Calibri" w:eastAsia="Calibri" w:hAnsi="Calibri" w:cs="Calibri"/>
                <w:sz w:val="22"/>
                <w:szCs w:val="22"/>
              </w:rPr>
            </w:pPr>
          </w:p>
        </w:tc>
        <w:tc>
          <w:tcPr>
            <w:tcW w:w="4515" w:type="dxa"/>
          </w:tcPr>
          <w:p w14:paraId="78EAD7D0" w14:textId="59E6A517" w:rsidR="11D6D434" w:rsidRDefault="11D6D434" w:rsidP="11D6D434">
            <w:pPr>
              <w:rPr>
                <w:rFonts w:ascii="Calibri" w:eastAsia="Calibri" w:hAnsi="Calibri" w:cs="Calibri"/>
                <w:sz w:val="22"/>
                <w:szCs w:val="22"/>
              </w:rPr>
            </w:pPr>
          </w:p>
        </w:tc>
        <w:tc>
          <w:tcPr>
            <w:tcW w:w="1950" w:type="dxa"/>
          </w:tcPr>
          <w:p w14:paraId="4F1FBB71" w14:textId="19CF1F00" w:rsidR="11D6D434" w:rsidRDefault="11D6D434" w:rsidP="11D6D434">
            <w:pPr>
              <w:rPr>
                <w:rFonts w:ascii="Calibri" w:eastAsia="Calibri" w:hAnsi="Calibri" w:cs="Calibri"/>
                <w:sz w:val="22"/>
                <w:szCs w:val="22"/>
              </w:rPr>
            </w:pPr>
          </w:p>
        </w:tc>
        <w:tc>
          <w:tcPr>
            <w:tcW w:w="2280" w:type="dxa"/>
          </w:tcPr>
          <w:p w14:paraId="0F0D37ED" w14:textId="505A6590" w:rsidR="11D6D434" w:rsidRDefault="11D6D434" w:rsidP="11D6D434">
            <w:pPr>
              <w:rPr>
                <w:rFonts w:ascii="Calibri" w:eastAsia="Calibri" w:hAnsi="Calibri" w:cs="Calibri"/>
                <w:sz w:val="22"/>
                <w:szCs w:val="22"/>
              </w:rPr>
            </w:pPr>
          </w:p>
        </w:tc>
        <w:tc>
          <w:tcPr>
            <w:tcW w:w="1860" w:type="dxa"/>
          </w:tcPr>
          <w:p w14:paraId="2EFB5A52" w14:textId="6025294C" w:rsidR="11D6D434" w:rsidRDefault="11D6D434" w:rsidP="11D6D434">
            <w:pPr>
              <w:rPr>
                <w:rFonts w:ascii="Calibri" w:eastAsia="Calibri" w:hAnsi="Calibri" w:cs="Calibri"/>
                <w:sz w:val="22"/>
                <w:szCs w:val="22"/>
              </w:rPr>
            </w:pPr>
          </w:p>
        </w:tc>
      </w:tr>
      <w:tr w:rsidR="11D6D434" w14:paraId="47E22593" w14:textId="77777777" w:rsidTr="11D6D434">
        <w:trPr>
          <w:trHeight w:val="300"/>
        </w:trPr>
        <w:tc>
          <w:tcPr>
            <w:tcW w:w="3150" w:type="dxa"/>
          </w:tcPr>
          <w:p w14:paraId="310CDD16" w14:textId="6921EC38" w:rsidR="11D6D434" w:rsidRDefault="11D6D434" w:rsidP="11D6D434">
            <w:pPr>
              <w:rPr>
                <w:rFonts w:ascii="Calibri" w:eastAsia="Calibri" w:hAnsi="Calibri" w:cs="Calibri"/>
                <w:sz w:val="22"/>
                <w:szCs w:val="22"/>
              </w:rPr>
            </w:pPr>
          </w:p>
        </w:tc>
        <w:tc>
          <w:tcPr>
            <w:tcW w:w="4515" w:type="dxa"/>
          </w:tcPr>
          <w:p w14:paraId="70CD4604" w14:textId="3975A237" w:rsidR="11D6D434" w:rsidRDefault="11D6D434" w:rsidP="11D6D434">
            <w:pPr>
              <w:rPr>
                <w:rFonts w:ascii="Calibri" w:eastAsia="Calibri" w:hAnsi="Calibri" w:cs="Calibri"/>
                <w:sz w:val="22"/>
                <w:szCs w:val="22"/>
              </w:rPr>
            </w:pPr>
          </w:p>
        </w:tc>
        <w:tc>
          <w:tcPr>
            <w:tcW w:w="1950" w:type="dxa"/>
          </w:tcPr>
          <w:p w14:paraId="3DCFB395" w14:textId="616C7830" w:rsidR="11D6D434" w:rsidRDefault="11D6D434" w:rsidP="11D6D434">
            <w:pPr>
              <w:rPr>
                <w:rFonts w:ascii="Calibri" w:eastAsia="Calibri" w:hAnsi="Calibri" w:cs="Calibri"/>
                <w:sz w:val="22"/>
                <w:szCs w:val="22"/>
              </w:rPr>
            </w:pPr>
          </w:p>
        </w:tc>
        <w:tc>
          <w:tcPr>
            <w:tcW w:w="2280" w:type="dxa"/>
          </w:tcPr>
          <w:p w14:paraId="63155383" w14:textId="0FB8F6C6" w:rsidR="11D6D434" w:rsidRDefault="11D6D434" w:rsidP="11D6D434">
            <w:pPr>
              <w:rPr>
                <w:rFonts w:ascii="Calibri" w:eastAsia="Calibri" w:hAnsi="Calibri" w:cs="Calibri"/>
                <w:sz w:val="22"/>
                <w:szCs w:val="22"/>
              </w:rPr>
            </w:pPr>
          </w:p>
        </w:tc>
        <w:tc>
          <w:tcPr>
            <w:tcW w:w="1860" w:type="dxa"/>
          </w:tcPr>
          <w:p w14:paraId="2E32C0AB" w14:textId="0F65A034" w:rsidR="11D6D434" w:rsidRDefault="11D6D434" w:rsidP="11D6D434">
            <w:pPr>
              <w:rPr>
                <w:rFonts w:ascii="Calibri" w:eastAsia="Calibri" w:hAnsi="Calibri" w:cs="Calibri"/>
                <w:sz w:val="22"/>
                <w:szCs w:val="22"/>
              </w:rPr>
            </w:pPr>
          </w:p>
        </w:tc>
      </w:tr>
      <w:tr w:rsidR="11D6D434" w14:paraId="64AC66FD" w14:textId="77777777" w:rsidTr="11D6D434">
        <w:trPr>
          <w:trHeight w:val="300"/>
        </w:trPr>
        <w:tc>
          <w:tcPr>
            <w:tcW w:w="3150" w:type="dxa"/>
            <w:shd w:val="clear" w:color="auto" w:fill="D9F2D0" w:themeFill="accent6" w:themeFillTint="33"/>
          </w:tcPr>
          <w:p w14:paraId="1BD96FCD" w14:textId="24BCDD19" w:rsidR="11D6D434" w:rsidRDefault="11D6D434" w:rsidP="11D6D434">
            <w:pPr>
              <w:rPr>
                <w:rFonts w:ascii="Calibri" w:eastAsia="Calibri" w:hAnsi="Calibri" w:cs="Calibri"/>
                <w:b/>
                <w:bCs/>
                <w:sz w:val="22"/>
                <w:szCs w:val="22"/>
              </w:rPr>
            </w:pPr>
            <w:r w:rsidRPr="11D6D434">
              <w:rPr>
                <w:rFonts w:ascii="Calibri" w:eastAsia="Calibri" w:hAnsi="Calibri" w:cs="Calibri"/>
                <w:b/>
                <w:bCs/>
                <w:sz w:val="22"/>
                <w:szCs w:val="22"/>
              </w:rPr>
              <w:t>Websites met voorzieningen/aanbod</w:t>
            </w:r>
          </w:p>
        </w:tc>
        <w:tc>
          <w:tcPr>
            <w:tcW w:w="4515" w:type="dxa"/>
            <w:shd w:val="clear" w:color="auto" w:fill="D9F2D0" w:themeFill="accent6" w:themeFillTint="33"/>
          </w:tcPr>
          <w:p w14:paraId="285EA4A2" w14:textId="5D8BBF3D" w:rsidR="11D6D434" w:rsidRDefault="11D6D434" w:rsidP="11D6D434">
            <w:pPr>
              <w:rPr>
                <w:rFonts w:ascii="Calibri" w:eastAsia="Calibri" w:hAnsi="Calibri" w:cs="Calibri"/>
                <w:b/>
                <w:bCs/>
                <w:sz w:val="22"/>
                <w:szCs w:val="22"/>
              </w:rPr>
            </w:pPr>
          </w:p>
        </w:tc>
        <w:tc>
          <w:tcPr>
            <w:tcW w:w="1950" w:type="dxa"/>
            <w:shd w:val="clear" w:color="auto" w:fill="D9F2D0" w:themeFill="accent6" w:themeFillTint="33"/>
          </w:tcPr>
          <w:p w14:paraId="0CD15A06" w14:textId="69C965CE" w:rsidR="11D6D434" w:rsidRDefault="11D6D434" w:rsidP="11D6D434">
            <w:pPr>
              <w:rPr>
                <w:rFonts w:ascii="Calibri" w:eastAsia="Calibri" w:hAnsi="Calibri" w:cs="Calibri"/>
                <w:b/>
                <w:bCs/>
                <w:sz w:val="22"/>
                <w:szCs w:val="22"/>
              </w:rPr>
            </w:pPr>
          </w:p>
        </w:tc>
        <w:tc>
          <w:tcPr>
            <w:tcW w:w="2280" w:type="dxa"/>
            <w:shd w:val="clear" w:color="auto" w:fill="D9F2D0" w:themeFill="accent6" w:themeFillTint="33"/>
          </w:tcPr>
          <w:p w14:paraId="2757C8A3" w14:textId="69C965CE" w:rsidR="11D6D434" w:rsidRDefault="11D6D434" w:rsidP="11D6D434">
            <w:pPr>
              <w:rPr>
                <w:rFonts w:ascii="Calibri" w:eastAsia="Calibri" w:hAnsi="Calibri" w:cs="Calibri"/>
                <w:b/>
                <w:bCs/>
                <w:sz w:val="22"/>
                <w:szCs w:val="22"/>
              </w:rPr>
            </w:pPr>
          </w:p>
        </w:tc>
        <w:tc>
          <w:tcPr>
            <w:tcW w:w="1860" w:type="dxa"/>
            <w:shd w:val="clear" w:color="auto" w:fill="D9F2D0" w:themeFill="accent6" w:themeFillTint="33"/>
          </w:tcPr>
          <w:p w14:paraId="409D5BD1" w14:textId="69C965CE" w:rsidR="11D6D434" w:rsidRDefault="11D6D434" w:rsidP="11D6D434">
            <w:pPr>
              <w:rPr>
                <w:rFonts w:ascii="Calibri" w:eastAsia="Calibri" w:hAnsi="Calibri" w:cs="Calibri"/>
                <w:b/>
                <w:bCs/>
                <w:sz w:val="22"/>
                <w:szCs w:val="22"/>
              </w:rPr>
            </w:pPr>
          </w:p>
        </w:tc>
      </w:tr>
      <w:tr w:rsidR="11D6D434" w14:paraId="02000F51" w14:textId="77777777" w:rsidTr="11D6D434">
        <w:trPr>
          <w:trHeight w:val="300"/>
        </w:trPr>
        <w:tc>
          <w:tcPr>
            <w:tcW w:w="3150" w:type="dxa"/>
          </w:tcPr>
          <w:p w14:paraId="56F9D4B1" w14:textId="515EA175" w:rsidR="487DCC31" w:rsidRDefault="487DCC31" w:rsidP="11D6D434">
            <w:pPr>
              <w:rPr>
                <w:rFonts w:ascii="Calibri" w:eastAsia="Calibri" w:hAnsi="Calibri" w:cs="Calibri"/>
                <w:sz w:val="22"/>
                <w:szCs w:val="22"/>
              </w:rPr>
            </w:pPr>
            <w:r w:rsidRPr="11D6D434">
              <w:rPr>
                <w:rFonts w:ascii="Calibri" w:eastAsia="Calibri" w:hAnsi="Calibri" w:cs="Calibri"/>
                <w:sz w:val="22"/>
                <w:szCs w:val="22"/>
              </w:rPr>
              <w:t>Wijkzorgnetwerk.nl</w:t>
            </w:r>
          </w:p>
        </w:tc>
        <w:tc>
          <w:tcPr>
            <w:tcW w:w="4515" w:type="dxa"/>
          </w:tcPr>
          <w:p w14:paraId="68BF71C3" w14:textId="3190675C" w:rsidR="11D6D434" w:rsidRDefault="11D6D434" w:rsidP="11D6D434">
            <w:pPr>
              <w:rPr>
                <w:rFonts w:ascii="Calibri" w:eastAsia="Calibri" w:hAnsi="Calibri" w:cs="Calibri"/>
                <w:sz w:val="22"/>
                <w:szCs w:val="22"/>
              </w:rPr>
            </w:pPr>
          </w:p>
        </w:tc>
        <w:tc>
          <w:tcPr>
            <w:tcW w:w="1950" w:type="dxa"/>
          </w:tcPr>
          <w:p w14:paraId="50FE41CF" w14:textId="69C965CE" w:rsidR="11D6D434" w:rsidRDefault="11D6D434" w:rsidP="11D6D434">
            <w:pPr>
              <w:rPr>
                <w:rFonts w:ascii="Calibri" w:eastAsia="Calibri" w:hAnsi="Calibri" w:cs="Calibri"/>
                <w:sz w:val="22"/>
                <w:szCs w:val="22"/>
              </w:rPr>
            </w:pPr>
          </w:p>
        </w:tc>
        <w:tc>
          <w:tcPr>
            <w:tcW w:w="2280" w:type="dxa"/>
          </w:tcPr>
          <w:p w14:paraId="0F1A1513" w14:textId="5C86D507" w:rsidR="11D6D434" w:rsidRDefault="11D6D434" w:rsidP="11D6D434">
            <w:pPr>
              <w:rPr>
                <w:rFonts w:ascii="Calibri" w:eastAsia="Calibri" w:hAnsi="Calibri" w:cs="Calibri"/>
                <w:sz w:val="22"/>
                <w:szCs w:val="22"/>
              </w:rPr>
            </w:pPr>
          </w:p>
        </w:tc>
        <w:tc>
          <w:tcPr>
            <w:tcW w:w="1860" w:type="dxa"/>
          </w:tcPr>
          <w:p w14:paraId="02BB61D2" w14:textId="2295159F" w:rsidR="11D6D434" w:rsidRDefault="11D6D434" w:rsidP="11D6D434">
            <w:pPr>
              <w:rPr>
                <w:rFonts w:ascii="Calibri" w:eastAsia="Calibri" w:hAnsi="Calibri" w:cs="Calibri"/>
                <w:sz w:val="22"/>
                <w:szCs w:val="22"/>
              </w:rPr>
            </w:pPr>
          </w:p>
        </w:tc>
      </w:tr>
      <w:tr w:rsidR="11D6D434" w14:paraId="3DB9DF27" w14:textId="77777777" w:rsidTr="11D6D434">
        <w:trPr>
          <w:trHeight w:val="300"/>
        </w:trPr>
        <w:tc>
          <w:tcPr>
            <w:tcW w:w="3150" w:type="dxa"/>
          </w:tcPr>
          <w:p w14:paraId="790887CA" w14:textId="6FB13D80" w:rsidR="32888A9E" w:rsidRDefault="32888A9E" w:rsidP="11D6D434">
            <w:pPr>
              <w:rPr>
                <w:rFonts w:ascii="Calibri" w:eastAsia="Calibri" w:hAnsi="Calibri" w:cs="Calibri"/>
                <w:sz w:val="22"/>
                <w:szCs w:val="22"/>
              </w:rPr>
            </w:pPr>
            <w:r w:rsidRPr="11D6D434">
              <w:rPr>
                <w:rFonts w:ascii="Calibri" w:eastAsia="Calibri" w:hAnsi="Calibri" w:cs="Calibri"/>
                <w:sz w:val="22"/>
                <w:szCs w:val="22"/>
              </w:rPr>
              <w:t>www.haagschezin.nl</w:t>
            </w:r>
          </w:p>
          <w:p w14:paraId="70C1F090" w14:textId="59802AF9" w:rsidR="11D6D434" w:rsidRDefault="11D6D434" w:rsidP="11D6D434">
            <w:pPr>
              <w:rPr>
                <w:rFonts w:ascii="Calibri" w:eastAsia="Calibri" w:hAnsi="Calibri" w:cs="Calibri"/>
                <w:sz w:val="22"/>
                <w:szCs w:val="22"/>
              </w:rPr>
            </w:pPr>
          </w:p>
        </w:tc>
        <w:tc>
          <w:tcPr>
            <w:tcW w:w="4515" w:type="dxa"/>
          </w:tcPr>
          <w:p w14:paraId="148946E5" w14:textId="1F3A4A6E" w:rsidR="32888A9E" w:rsidRDefault="32888A9E" w:rsidP="11D6D434">
            <w:pPr>
              <w:spacing w:line="278" w:lineRule="auto"/>
              <w:rPr>
                <w:rFonts w:ascii="Calibri" w:eastAsia="Calibri" w:hAnsi="Calibri" w:cs="Calibri"/>
                <w:sz w:val="22"/>
                <w:szCs w:val="22"/>
              </w:rPr>
            </w:pPr>
            <w:r w:rsidRPr="11D6D434">
              <w:rPr>
                <w:rFonts w:ascii="Calibri" w:eastAsia="Calibri" w:hAnsi="Calibri" w:cs="Calibri"/>
                <w:sz w:val="22"/>
                <w:szCs w:val="22"/>
              </w:rPr>
              <w:t>Coaching en scholing en consultatie voor zorgprofessionals</w:t>
            </w:r>
          </w:p>
        </w:tc>
        <w:tc>
          <w:tcPr>
            <w:tcW w:w="1950" w:type="dxa"/>
          </w:tcPr>
          <w:p w14:paraId="5E07654E" w14:textId="09F2C9BC" w:rsidR="11D6D434" w:rsidRDefault="11D6D434" w:rsidP="11D6D434">
            <w:pPr>
              <w:rPr>
                <w:rFonts w:ascii="Calibri" w:eastAsia="Calibri" w:hAnsi="Calibri" w:cs="Calibri"/>
                <w:sz w:val="22"/>
                <w:szCs w:val="22"/>
              </w:rPr>
            </w:pPr>
          </w:p>
        </w:tc>
        <w:tc>
          <w:tcPr>
            <w:tcW w:w="2280" w:type="dxa"/>
          </w:tcPr>
          <w:p w14:paraId="162C4F4F" w14:textId="28C62261" w:rsidR="11D6D434" w:rsidRDefault="11D6D434" w:rsidP="11D6D434">
            <w:pPr>
              <w:rPr>
                <w:rFonts w:ascii="Calibri" w:eastAsia="Calibri" w:hAnsi="Calibri" w:cs="Calibri"/>
                <w:sz w:val="22"/>
                <w:szCs w:val="22"/>
              </w:rPr>
            </w:pPr>
          </w:p>
        </w:tc>
        <w:tc>
          <w:tcPr>
            <w:tcW w:w="1860" w:type="dxa"/>
          </w:tcPr>
          <w:p w14:paraId="002DA3C3" w14:textId="052E6B74" w:rsidR="11D6D434" w:rsidRDefault="11D6D434" w:rsidP="11D6D434">
            <w:pPr>
              <w:rPr>
                <w:rFonts w:ascii="Calibri" w:eastAsia="Calibri" w:hAnsi="Calibri" w:cs="Calibri"/>
                <w:sz w:val="22"/>
                <w:szCs w:val="22"/>
              </w:rPr>
            </w:pPr>
          </w:p>
        </w:tc>
      </w:tr>
      <w:tr w:rsidR="11D6D434" w14:paraId="6B11A793" w14:textId="77777777" w:rsidTr="11D6D434">
        <w:trPr>
          <w:trHeight w:val="300"/>
        </w:trPr>
        <w:tc>
          <w:tcPr>
            <w:tcW w:w="3150" w:type="dxa"/>
          </w:tcPr>
          <w:p w14:paraId="53A4BF08" w14:textId="4AE28D9A" w:rsidR="5739B541" w:rsidRDefault="5739B541" w:rsidP="11D6D434">
            <w:pPr>
              <w:rPr>
                <w:rFonts w:ascii="Calibri" w:eastAsia="Calibri" w:hAnsi="Calibri" w:cs="Calibri"/>
                <w:sz w:val="22"/>
                <w:szCs w:val="22"/>
              </w:rPr>
            </w:pPr>
            <w:r w:rsidRPr="11D6D434">
              <w:rPr>
                <w:rFonts w:ascii="Calibri" w:eastAsia="Calibri" w:hAnsi="Calibri" w:cs="Calibri"/>
                <w:sz w:val="22"/>
                <w:szCs w:val="22"/>
              </w:rPr>
              <w:t>Meerpunt.nl</w:t>
            </w:r>
          </w:p>
        </w:tc>
        <w:tc>
          <w:tcPr>
            <w:tcW w:w="4515" w:type="dxa"/>
          </w:tcPr>
          <w:p w14:paraId="31099D6D" w14:textId="1CD0B87C" w:rsidR="317D11E0" w:rsidRDefault="317D11E0" w:rsidP="11D6D434">
            <w:pPr>
              <w:spacing w:line="278" w:lineRule="auto"/>
              <w:rPr>
                <w:rFonts w:ascii="Calibri" w:eastAsia="Calibri" w:hAnsi="Calibri" w:cs="Calibri"/>
                <w:sz w:val="22"/>
                <w:szCs w:val="22"/>
              </w:rPr>
            </w:pPr>
            <w:r w:rsidRPr="11D6D434">
              <w:rPr>
                <w:rFonts w:ascii="Calibri" w:eastAsia="Calibri" w:hAnsi="Calibri" w:cs="Calibri"/>
                <w:sz w:val="22"/>
                <w:szCs w:val="22"/>
              </w:rPr>
              <w:t>Informatie over ondersteuningsaanbod voor gezinnen en jeugdhulp</w:t>
            </w:r>
          </w:p>
        </w:tc>
        <w:tc>
          <w:tcPr>
            <w:tcW w:w="1950" w:type="dxa"/>
          </w:tcPr>
          <w:p w14:paraId="5DEDC780" w14:textId="3D3515D1" w:rsidR="11D6D434" w:rsidRDefault="11D6D434" w:rsidP="11D6D434">
            <w:pPr>
              <w:rPr>
                <w:rFonts w:ascii="Calibri" w:eastAsia="Calibri" w:hAnsi="Calibri" w:cs="Calibri"/>
                <w:sz w:val="22"/>
                <w:szCs w:val="22"/>
              </w:rPr>
            </w:pPr>
          </w:p>
        </w:tc>
        <w:tc>
          <w:tcPr>
            <w:tcW w:w="2280" w:type="dxa"/>
          </w:tcPr>
          <w:p w14:paraId="41C4E60F" w14:textId="3C01FC0D" w:rsidR="11D6D434" w:rsidRDefault="11D6D434" w:rsidP="11D6D434">
            <w:pPr>
              <w:rPr>
                <w:rFonts w:ascii="Calibri" w:eastAsia="Calibri" w:hAnsi="Calibri" w:cs="Calibri"/>
                <w:sz w:val="22"/>
                <w:szCs w:val="22"/>
              </w:rPr>
            </w:pPr>
          </w:p>
        </w:tc>
        <w:tc>
          <w:tcPr>
            <w:tcW w:w="1860" w:type="dxa"/>
          </w:tcPr>
          <w:p w14:paraId="4C0C4C21" w14:textId="360D8A36" w:rsidR="11D6D434" w:rsidRDefault="11D6D434" w:rsidP="11D6D434">
            <w:pPr>
              <w:rPr>
                <w:rFonts w:ascii="Calibri" w:eastAsia="Calibri" w:hAnsi="Calibri" w:cs="Calibri"/>
                <w:sz w:val="22"/>
                <w:szCs w:val="22"/>
              </w:rPr>
            </w:pPr>
          </w:p>
        </w:tc>
      </w:tr>
      <w:tr w:rsidR="11D6D434" w14:paraId="089B17F0" w14:textId="77777777" w:rsidTr="11D6D434">
        <w:trPr>
          <w:trHeight w:val="300"/>
        </w:trPr>
        <w:tc>
          <w:tcPr>
            <w:tcW w:w="3150" w:type="dxa"/>
          </w:tcPr>
          <w:p w14:paraId="221B817C" w14:textId="0A231B1C" w:rsidR="11D6D434" w:rsidRDefault="11D6D434" w:rsidP="11D6D434">
            <w:pPr>
              <w:rPr>
                <w:rFonts w:ascii="Calibri" w:eastAsia="Calibri" w:hAnsi="Calibri" w:cs="Calibri"/>
                <w:sz w:val="22"/>
                <w:szCs w:val="22"/>
              </w:rPr>
            </w:pPr>
          </w:p>
        </w:tc>
        <w:tc>
          <w:tcPr>
            <w:tcW w:w="4515" w:type="dxa"/>
          </w:tcPr>
          <w:p w14:paraId="4E573F25" w14:textId="07FEA459" w:rsidR="11D6D434" w:rsidRDefault="11D6D434" w:rsidP="11D6D434">
            <w:pPr>
              <w:spacing w:line="278" w:lineRule="auto"/>
              <w:rPr>
                <w:rFonts w:ascii="Calibri" w:eastAsia="Calibri" w:hAnsi="Calibri" w:cs="Calibri"/>
                <w:sz w:val="22"/>
                <w:szCs w:val="22"/>
              </w:rPr>
            </w:pPr>
          </w:p>
        </w:tc>
        <w:tc>
          <w:tcPr>
            <w:tcW w:w="1950" w:type="dxa"/>
          </w:tcPr>
          <w:p w14:paraId="01C0F356" w14:textId="52099870" w:rsidR="11D6D434" w:rsidRDefault="11D6D434" w:rsidP="11D6D434">
            <w:pPr>
              <w:rPr>
                <w:rFonts w:ascii="Calibri" w:eastAsia="Calibri" w:hAnsi="Calibri" w:cs="Calibri"/>
                <w:sz w:val="22"/>
                <w:szCs w:val="22"/>
              </w:rPr>
            </w:pPr>
          </w:p>
        </w:tc>
        <w:tc>
          <w:tcPr>
            <w:tcW w:w="2280" w:type="dxa"/>
          </w:tcPr>
          <w:p w14:paraId="2EEF93FE" w14:textId="31BF043A" w:rsidR="11D6D434" w:rsidRDefault="11D6D434" w:rsidP="11D6D434">
            <w:pPr>
              <w:rPr>
                <w:rFonts w:ascii="Calibri" w:eastAsia="Calibri" w:hAnsi="Calibri" w:cs="Calibri"/>
                <w:sz w:val="22"/>
                <w:szCs w:val="22"/>
              </w:rPr>
            </w:pPr>
          </w:p>
        </w:tc>
        <w:tc>
          <w:tcPr>
            <w:tcW w:w="1860" w:type="dxa"/>
          </w:tcPr>
          <w:p w14:paraId="7CB08EA1" w14:textId="711B0520" w:rsidR="11D6D434" w:rsidRDefault="11D6D434" w:rsidP="11D6D434">
            <w:pPr>
              <w:rPr>
                <w:rFonts w:ascii="Calibri" w:eastAsia="Calibri" w:hAnsi="Calibri" w:cs="Calibri"/>
                <w:sz w:val="22"/>
                <w:szCs w:val="22"/>
              </w:rPr>
            </w:pPr>
          </w:p>
        </w:tc>
      </w:tr>
      <w:tr w:rsidR="11D6D434" w14:paraId="09713274" w14:textId="77777777" w:rsidTr="11D6D434">
        <w:trPr>
          <w:trHeight w:val="300"/>
        </w:trPr>
        <w:tc>
          <w:tcPr>
            <w:tcW w:w="3150" w:type="dxa"/>
          </w:tcPr>
          <w:p w14:paraId="4FFFD9EA" w14:textId="02A73889" w:rsidR="11D6D434" w:rsidRDefault="11D6D434" w:rsidP="11D6D434">
            <w:pPr>
              <w:rPr>
                <w:rFonts w:ascii="Calibri" w:eastAsia="Calibri" w:hAnsi="Calibri" w:cs="Calibri"/>
                <w:sz w:val="22"/>
                <w:szCs w:val="22"/>
              </w:rPr>
            </w:pPr>
          </w:p>
        </w:tc>
        <w:tc>
          <w:tcPr>
            <w:tcW w:w="4515" w:type="dxa"/>
          </w:tcPr>
          <w:p w14:paraId="642158C4" w14:textId="128577E4" w:rsidR="11D6D434" w:rsidRDefault="11D6D434" w:rsidP="11D6D434">
            <w:pPr>
              <w:spacing w:line="278" w:lineRule="auto"/>
              <w:rPr>
                <w:rFonts w:ascii="Calibri" w:eastAsia="Calibri" w:hAnsi="Calibri" w:cs="Calibri"/>
                <w:sz w:val="22"/>
                <w:szCs w:val="22"/>
              </w:rPr>
            </w:pPr>
          </w:p>
        </w:tc>
        <w:tc>
          <w:tcPr>
            <w:tcW w:w="1950" w:type="dxa"/>
          </w:tcPr>
          <w:p w14:paraId="773E0920" w14:textId="4B7FDB93" w:rsidR="11D6D434" w:rsidRDefault="11D6D434" w:rsidP="11D6D434">
            <w:pPr>
              <w:rPr>
                <w:rFonts w:ascii="Calibri" w:eastAsia="Calibri" w:hAnsi="Calibri" w:cs="Calibri"/>
                <w:sz w:val="22"/>
                <w:szCs w:val="22"/>
              </w:rPr>
            </w:pPr>
          </w:p>
        </w:tc>
        <w:tc>
          <w:tcPr>
            <w:tcW w:w="2280" w:type="dxa"/>
          </w:tcPr>
          <w:p w14:paraId="6A9A8411" w14:textId="1CBC85BF" w:rsidR="11D6D434" w:rsidRDefault="11D6D434" w:rsidP="11D6D434">
            <w:pPr>
              <w:rPr>
                <w:rFonts w:ascii="Calibri" w:eastAsia="Calibri" w:hAnsi="Calibri" w:cs="Calibri"/>
                <w:sz w:val="22"/>
                <w:szCs w:val="22"/>
              </w:rPr>
            </w:pPr>
          </w:p>
        </w:tc>
        <w:tc>
          <w:tcPr>
            <w:tcW w:w="1860" w:type="dxa"/>
          </w:tcPr>
          <w:p w14:paraId="6C960D22" w14:textId="7EFF5AE6" w:rsidR="11D6D434" w:rsidRDefault="11D6D434" w:rsidP="11D6D434">
            <w:pPr>
              <w:rPr>
                <w:rFonts w:ascii="Calibri" w:eastAsia="Calibri" w:hAnsi="Calibri" w:cs="Calibri"/>
                <w:sz w:val="22"/>
                <w:szCs w:val="22"/>
              </w:rPr>
            </w:pPr>
          </w:p>
        </w:tc>
      </w:tr>
      <w:tr w:rsidR="11D6D434" w14:paraId="07FD820E" w14:textId="77777777" w:rsidTr="11D6D434">
        <w:trPr>
          <w:trHeight w:val="300"/>
        </w:trPr>
        <w:tc>
          <w:tcPr>
            <w:tcW w:w="3150" w:type="dxa"/>
          </w:tcPr>
          <w:p w14:paraId="6A320F06" w14:textId="7EEC9926" w:rsidR="11D6D434" w:rsidRDefault="11D6D434" w:rsidP="11D6D434">
            <w:pPr>
              <w:rPr>
                <w:rFonts w:ascii="Calibri" w:eastAsia="Calibri" w:hAnsi="Calibri" w:cs="Calibri"/>
                <w:sz w:val="22"/>
                <w:szCs w:val="22"/>
              </w:rPr>
            </w:pPr>
          </w:p>
        </w:tc>
        <w:tc>
          <w:tcPr>
            <w:tcW w:w="4515" w:type="dxa"/>
          </w:tcPr>
          <w:p w14:paraId="25BFA739" w14:textId="391329B7" w:rsidR="11D6D434" w:rsidRDefault="11D6D434" w:rsidP="11D6D434">
            <w:pPr>
              <w:spacing w:line="278" w:lineRule="auto"/>
              <w:rPr>
                <w:rFonts w:ascii="Calibri" w:eastAsia="Calibri" w:hAnsi="Calibri" w:cs="Calibri"/>
                <w:sz w:val="22"/>
                <w:szCs w:val="22"/>
              </w:rPr>
            </w:pPr>
          </w:p>
        </w:tc>
        <w:tc>
          <w:tcPr>
            <w:tcW w:w="1950" w:type="dxa"/>
          </w:tcPr>
          <w:p w14:paraId="51AD3CD6" w14:textId="516D8E07" w:rsidR="11D6D434" w:rsidRDefault="11D6D434" w:rsidP="11D6D434">
            <w:pPr>
              <w:rPr>
                <w:rFonts w:ascii="Calibri" w:eastAsia="Calibri" w:hAnsi="Calibri" w:cs="Calibri"/>
                <w:sz w:val="22"/>
                <w:szCs w:val="22"/>
              </w:rPr>
            </w:pPr>
          </w:p>
        </w:tc>
        <w:tc>
          <w:tcPr>
            <w:tcW w:w="2280" w:type="dxa"/>
          </w:tcPr>
          <w:p w14:paraId="2250D348" w14:textId="1405CCCD" w:rsidR="11D6D434" w:rsidRDefault="11D6D434" w:rsidP="11D6D434">
            <w:pPr>
              <w:rPr>
                <w:rFonts w:ascii="Calibri" w:eastAsia="Calibri" w:hAnsi="Calibri" w:cs="Calibri"/>
                <w:sz w:val="22"/>
                <w:szCs w:val="22"/>
              </w:rPr>
            </w:pPr>
          </w:p>
        </w:tc>
        <w:tc>
          <w:tcPr>
            <w:tcW w:w="1860" w:type="dxa"/>
          </w:tcPr>
          <w:p w14:paraId="53D79BC3" w14:textId="5C372153" w:rsidR="11D6D434" w:rsidRDefault="11D6D434" w:rsidP="11D6D434">
            <w:pPr>
              <w:rPr>
                <w:rFonts w:ascii="Calibri" w:eastAsia="Calibri" w:hAnsi="Calibri" w:cs="Calibri"/>
                <w:sz w:val="22"/>
                <w:szCs w:val="22"/>
              </w:rPr>
            </w:pPr>
          </w:p>
        </w:tc>
      </w:tr>
    </w:tbl>
    <w:p w14:paraId="62E2731A" w14:textId="28E7A9A5" w:rsidR="11D6D434" w:rsidRDefault="11D6D434" w:rsidP="11D6D434">
      <w:pPr>
        <w:spacing w:after="0" w:line="240" w:lineRule="auto"/>
        <w:rPr>
          <w:rFonts w:ascii="Calibri" w:eastAsia="Calibri" w:hAnsi="Calibri" w:cs="Calibri"/>
          <w:sz w:val="22"/>
          <w:szCs w:val="22"/>
        </w:rPr>
      </w:pPr>
    </w:p>
    <w:p w14:paraId="512E94CE" w14:textId="676C5E3C" w:rsidR="11D6D434" w:rsidRDefault="11D6D434" w:rsidP="11D6D434">
      <w:pPr>
        <w:spacing w:after="0" w:line="240" w:lineRule="auto"/>
        <w:rPr>
          <w:rFonts w:ascii="Calibri" w:eastAsia="Calibri" w:hAnsi="Calibri" w:cs="Calibri"/>
          <w:sz w:val="22"/>
          <w:szCs w:val="22"/>
        </w:rPr>
      </w:pPr>
    </w:p>
    <w:p w14:paraId="474C091F" w14:textId="722EF1DA" w:rsidR="008B496F" w:rsidRPr="00B04750" w:rsidRDefault="6A7E11C7" w:rsidP="11D6D434">
      <w:pPr>
        <w:spacing w:after="0" w:line="240" w:lineRule="auto"/>
        <w:rPr>
          <w:rFonts w:ascii="Calibri" w:eastAsia="Calibri" w:hAnsi="Calibri" w:cs="Calibri"/>
          <w:b/>
          <w:bCs/>
          <w:i/>
          <w:iCs/>
          <w:color w:val="002060"/>
          <w:sz w:val="22"/>
          <w:szCs w:val="22"/>
        </w:rPr>
      </w:pPr>
      <w:r w:rsidRPr="11D6D434">
        <w:rPr>
          <w:rFonts w:ascii="Calibri" w:eastAsia="Calibri" w:hAnsi="Calibri" w:cs="Calibri"/>
          <w:b/>
          <w:bCs/>
          <w:i/>
          <w:iCs/>
          <w:color w:val="002060"/>
          <w:sz w:val="22"/>
          <w:szCs w:val="22"/>
        </w:rPr>
        <w:t>Gezondheidswebsites in de regio of landelijk</w:t>
      </w:r>
    </w:p>
    <w:p w14:paraId="4B06BA5C" w14:textId="77777777" w:rsidR="008B496F" w:rsidRDefault="6A7E11C7" w:rsidP="11D6D434">
      <w:pPr>
        <w:pStyle w:val="ListParagraph"/>
        <w:numPr>
          <w:ilvl w:val="0"/>
          <w:numId w:val="23"/>
        </w:numPr>
        <w:spacing w:after="0" w:line="240" w:lineRule="auto"/>
        <w:rPr>
          <w:rFonts w:ascii="Calibri" w:eastAsia="Calibri" w:hAnsi="Calibri" w:cs="Calibri"/>
          <w:sz w:val="22"/>
          <w:szCs w:val="22"/>
        </w:rPr>
      </w:pPr>
      <w:proofErr w:type="spellStart"/>
      <w:r w:rsidRPr="11D6D434">
        <w:rPr>
          <w:rFonts w:ascii="Calibri" w:eastAsia="Calibri" w:hAnsi="Calibri" w:cs="Calibri"/>
          <w:sz w:val="22"/>
          <w:szCs w:val="22"/>
        </w:rPr>
        <w:t>Gezondhaaglanden</w:t>
      </w:r>
      <w:proofErr w:type="spellEnd"/>
    </w:p>
    <w:p w14:paraId="5C283BEE" w14:textId="77777777" w:rsidR="008B496F" w:rsidRDefault="6A7E11C7" w:rsidP="11D6D434">
      <w:pPr>
        <w:pStyle w:val="ListParagraph"/>
        <w:numPr>
          <w:ilvl w:val="0"/>
          <w:numId w:val="23"/>
        </w:numPr>
        <w:spacing w:after="0" w:line="240" w:lineRule="auto"/>
        <w:rPr>
          <w:rFonts w:ascii="Calibri" w:eastAsia="Calibri" w:hAnsi="Calibri" w:cs="Calibri"/>
          <w:sz w:val="22"/>
          <w:szCs w:val="22"/>
        </w:rPr>
      </w:pPr>
      <w:r w:rsidRPr="11D6D434">
        <w:rPr>
          <w:rFonts w:ascii="Calibri" w:eastAsia="Calibri" w:hAnsi="Calibri" w:cs="Calibri"/>
          <w:sz w:val="22"/>
          <w:szCs w:val="22"/>
        </w:rPr>
        <w:t>Gezondheidsnet</w:t>
      </w:r>
    </w:p>
    <w:p w14:paraId="0E8FF181" w14:textId="77777777" w:rsidR="008B496F" w:rsidRPr="00B04750" w:rsidRDefault="6A7E11C7" w:rsidP="11D6D434">
      <w:pPr>
        <w:pStyle w:val="ListParagraph"/>
        <w:numPr>
          <w:ilvl w:val="0"/>
          <w:numId w:val="23"/>
        </w:numPr>
        <w:spacing w:after="0" w:line="240" w:lineRule="auto"/>
        <w:rPr>
          <w:rFonts w:ascii="Calibri" w:eastAsia="Calibri" w:hAnsi="Calibri" w:cs="Calibri"/>
          <w:sz w:val="22"/>
          <w:szCs w:val="22"/>
        </w:rPr>
      </w:pPr>
      <w:r w:rsidRPr="11D6D434">
        <w:rPr>
          <w:rFonts w:ascii="Calibri" w:eastAsia="Calibri" w:hAnsi="Calibri" w:cs="Calibri"/>
          <w:sz w:val="22"/>
          <w:szCs w:val="22"/>
        </w:rPr>
        <w:t>1sociaaldomein.nl</w:t>
      </w:r>
    </w:p>
    <w:p w14:paraId="4330A5C0" w14:textId="77777777" w:rsidR="008B496F" w:rsidRDefault="6A7E11C7" w:rsidP="11D6D434">
      <w:pPr>
        <w:pStyle w:val="ListParagraph"/>
        <w:numPr>
          <w:ilvl w:val="0"/>
          <w:numId w:val="23"/>
        </w:numPr>
        <w:spacing w:after="0" w:line="240" w:lineRule="auto"/>
        <w:rPr>
          <w:rFonts w:ascii="Calibri" w:eastAsia="Calibri" w:hAnsi="Calibri" w:cs="Calibri"/>
          <w:sz w:val="22"/>
          <w:szCs w:val="22"/>
        </w:rPr>
      </w:pPr>
      <w:r w:rsidRPr="11D6D434">
        <w:rPr>
          <w:rFonts w:ascii="Calibri" w:eastAsia="Calibri" w:hAnsi="Calibri" w:cs="Calibri"/>
          <w:sz w:val="22"/>
          <w:szCs w:val="22"/>
        </w:rPr>
        <w:t>Kennisnetwerk sport en bewegen</w:t>
      </w:r>
    </w:p>
    <w:p w14:paraId="3C537FF5" w14:textId="77777777" w:rsidR="008B496F" w:rsidRPr="00B04750" w:rsidRDefault="6A7E11C7" w:rsidP="11D6D434">
      <w:pPr>
        <w:pStyle w:val="ListParagraph"/>
        <w:numPr>
          <w:ilvl w:val="0"/>
          <w:numId w:val="23"/>
        </w:numPr>
        <w:spacing w:after="0" w:line="240" w:lineRule="auto"/>
        <w:rPr>
          <w:rFonts w:ascii="Calibri" w:eastAsia="Calibri" w:hAnsi="Calibri" w:cs="Calibri"/>
          <w:sz w:val="22"/>
          <w:szCs w:val="22"/>
        </w:rPr>
      </w:pPr>
      <w:r w:rsidRPr="11D6D434">
        <w:rPr>
          <w:rFonts w:ascii="Calibri" w:eastAsia="Calibri" w:hAnsi="Calibri" w:cs="Calibri"/>
          <w:sz w:val="22"/>
          <w:szCs w:val="22"/>
        </w:rPr>
        <w:t xml:space="preserve">Evie.nl </w:t>
      </w:r>
    </w:p>
    <w:p w14:paraId="5F347FAA" w14:textId="76B1599B" w:rsidR="10B0F3FC" w:rsidRDefault="15E1C03D" w:rsidP="11D6D434">
      <w:pPr>
        <w:pStyle w:val="ListParagraph"/>
        <w:numPr>
          <w:ilvl w:val="0"/>
          <w:numId w:val="23"/>
        </w:numPr>
        <w:spacing w:after="0" w:line="240" w:lineRule="auto"/>
        <w:rPr>
          <w:rFonts w:ascii="Calibri" w:eastAsia="Calibri" w:hAnsi="Calibri" w:cs="Calibri"/>
          <w:sz w:val="22"/>
          <w:szCs w:val="22"/>
        </w:rPr>
      </w:pPr>
      <w:r w:rsidRPr="11D6D434">
        <w:rPr>
          <w:rFonts w:ascii="Calibri" w:eastAsia="Calibri" w:hAnsi="Calibri" w:cs="Calibri"/>
          <w:sz w:val="22"/>
          <w:szCs w:val="22"/>
        </w:rPr>
        <w:t>GGD</w:t>
      </w:r>
    </w:p>
    <w:p w14:paraId="57ADA034" w14:textId="4B529DF4" w:rsidR="00A62F58" w:rsidRPr="00D92B4A" w:rsidRDefault="15469504" w:rsidP="00275C3A">
      <w:pPr>
        <w:pStyle w:val="ListParagraph"/>
        <w:numPr>
          <w:ilvl w:val="0"/>
          <w:numId w:val="23"/>
        </w:numPr>
        <w:spacing w:after="0" w:line="240" w:lineRule="auto"/>
        <w:rPr>
          <w:rFonts w:ascii="Calibri" w:eastAsia="Calibri" w:hAnsi="Calibri" w:cs="Calibri"/>
        </w:rPr>
      </w:pPr>
      <w:r w:rsidRPr="00D92B4A">
        <w:rPr>
          <w:rFonts w:ascii="Calibri" w:eastAsia="Calibri" w:hAnsi="Calibri" w:cs="Calibri"/>
          <w:sz w:val="22"/>
          <w:szCs w:val="22"/>
        </w:rPr>
        <w:t>Destapnaargezonder.nl</w:t>
      </w:r>
    </w:p>
    <w:sectPr w:rsidR="00A62F58" w:rsidRPr="00D92B4A">
      <w:pgSz w:w="16838" w:h="11906"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Hoorweg E.M. (Edisa)" w:date="2024-07-31T16:34:00Z" w:initials="H(">
    <w:p w14:paraId="651DDD38" w14:textId="59E28609" w:rsidR="11D6D434" w:rsidRDefault="11D6D434">
      <w:r>
        <w:t>Goed het onderscheid maken tussen sociale kaart en de activiteiten.</w:t>
      </w:r>
      <w:r>
        <w:annotationRef/>
      </w:r>
    </w:p>
  </w:comment>
  <w:comment w:id="24" w:author="Eerden - Vollebregt D.M. van der (Daniëlle)" w:date="2024-08-01T08:53:00Z" w:initials="E(">
    <w:p w14:paraId="2C346C61" w14:textId="5D3463F0" w:rsidR="11D6D434" w:rsidRDefault="11D6D434">
      <w:r>
        <w:t xml:space="preserve">Eens. Alleen snap ik niet goed waarom je gezondheid weggestreept hebt. Mbt Samen ZoeterMeer Gezond gaat het wel om activiteiten ter verbetering van de gezondheid en niet om het brede kader van activiteiten. </w:t>
      </w:r>
      <w:r>
        <w:annotationRef/>
      </w:r>
    </w:p>
  </w:comment>
  <w:comment w:id="25" w:author="Eerden - Vollebregt D.M. van der (Daniëlle)" w:date="2024-08-01T08:55:00Z" w:initials="E(">
    <w:p w14:paraId="5BF821B2" w14:textId="54BC0B3F" w:rsidR="11D6D434" w:rsidRDefault="11D6D434">
      <w:r>
        <w:t>En gaat het alleen over versnippering van activiteiten of ook voorzieningen (sociale kaart)? Want dan zou dat wel (apart) vermeld kunnen worden.</w:t>
      </w:r>
      <w:r>
        <w:annotationRef/>
      </w:r>
    </w:p>
  </w:comment>
  <w:comment w:id="26" w:author="Eerden - Vollebregt D.M. van der (Daniëlle)" w:date="2024-08-01T14:03:00Z" w:initials="E(">
    <w:p w14:paraId="1441734B" w14:textId="18F72F69" w:rsidR="11D6D434" w:rsidRDefault="11D6D434">
      <w:r>
        <w:t>navragen bij Sabrina of versnippering alleen activiteiten betreft of ook de voorzieningen?</w:t>
      </w:r>
      <w:r>
        <w:annotationRef/>
      </w:r>
    </w:p>
  </w:comment>
  <w:comment w:id="64" w:author="Hoorweg E.M. (Edisa)" w:date="2024-08-02T13:07:00Z" w:initials="H(">
    <w:p w14:paraId="4F16884A" w14:textId="276DD24D" w:rsidR="11D6D434" w:rsidRDefault="11D6D434">
      <w:r>
        <w:t xml:space="preserve">Het lijkt me niet nodig om de ontwikkelaar uit te nodigen als het gesprek gaat over de kaders. </w:t>
      </w:r>
      <w:r>
        <w:annotationRef/>
      </w:r>
    </w:p>
  </w:comment>
  <w:comment w:id="65" w:author="Eerden - Vollebregt D.M. van der (Daniëlle)" w:date="2024-08-01T15:07:00Z" w:initials="E(">
    <w:p w14:paraId="6785B7AE" w14:textId="3B15E432" w:rsidR="11D6D434" w:rsidRDefault="11D6D434">
      <w:r>
        <w:t>Vraag voor de gemeente: hoe breed moet dit overzicht zijn? Is dat alle activiteiten die over de hele gemeente te vinden zijn of alleen activiteiten die betrekking hebben op gezond leven?</w:t>
      </w:r>
      <w:r>
        <w:annotationRef/>
      </w:r>
    </w:p>
    <w:p w14:paraId="445991EF" w14:textId="57909052" w:rsidR="11D6D434" w:rsidRDefault="11D6D434">
      <w:r>
        <w:t>In het laatste geval: bepalen van de afbakening.</w:t>
      </w:r>
    </w:p>
  </w:comment>
  <w:comment w:id="66" w:author="Hoorweg E.M. (Edisa)" w:date="2024-08-02T12:54:00Z" w:initials="H(">
    <w:p w14:paraId="10148BBC" w14:textId="30615592" w:rsidR="11D6D434" w:rsidRDefault="11D6D434">
      <w:r>
        <w:t>Meer specifiek zou ik zeggen: een vraag voor de wijkregisseurs</w:t>
      </w:r>
      <w:r>
        <w:annotationRef/>
      </w:r>
    </w:p>
  </w:comment>
  <w:comment w:id="226" w:author="Hoorweg E.M. (Edisa)" w:date="2024-08-02T13:10:00Z" w:initials="H(">
    <w:p w14:paraId="3E3C50B1" w14:textId="64F05B8B" w:rsidR="11D6D434" w:rsidRDefault="11D6D434">
      <w:r>
        <w:t xml:space="preserve">Ik zou vragen aan Mirjam of ze hier bij wil zijn. </w:t>
      </w:r>
      <w:r>
        <w:annotationRef/>
      </w:r>
    </w:p>
  </w:comment>
  <w:comment w:id="276" w:author="Eerden - Vollebregt D.M. van der (Daniëlle)" w:date="2024-08-01T15:57:00Z" w:initials="E(">
    <w:p w14:paraId="5FDE1AAF" w14:textId="078B54D0" w:rsidR="11D6D434" w:rsidRDefault="11D6D434">
      <w:r>
        <w:t>Definiëren wat we met contentkalender bedoelen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DDD38" w15:done="0"/>
  <w15:commentEx w15:paraId="2C346C61" w15:paraIdParent="651DDD38" w15:done="0"/>
  <w15:commentEx w15:paraId="5BF821B2" w15:paraIdParent="651DDD38" w15:done="0"/>
  <w15:commentEx w15:paraId="1441734B" w15:paraIdParent="651DDD38" w15:done="0"/>
  <w15:commentEx w15:paraId="4F16884A" w15:done="0"/>
  <w15:commentEx w15:paraId="445991EF" w15:done="0"/>
  <w15:commentEx w15:paraId="10148BBC" w15:paraIdParent="445991EF" w15:done="0"/>
  <w15:commentEx w15:paraId="3E3C50B1" w15:done="0"/>
  <w15:commentEx w15:paraId="5FDE1A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C046F1" w16cex:dateUtc="2024-07-31T14:34:00Z"/>
  <w16cex:commentExtensible w16cex:durableId="576C2F2A" w16cex:dateUtc="2024-08-01T06:53:00Z"/>
  <w16cex:commentExtensible w16cex:durableId="18E129E5" w16cex:dateUtc="2024-08-01T06:55:00Z"/>
  <w16cex:commentExtensible w16cex:durableId="2DBA7D57" w16cex:dateUtc="2024-08-01T12:03:00Z"/>
  <w16cex:commentExtensible w16cex:durableId="4E42549E" w16cex:dateUtc="2024-08-02T11:07:00Z"/>
  <w16cex:commentExtensible w16cex:durableId="1FBF2D59" w16cex:dateUtc="2024-08-01T13:07:00Z"/>
  <w16cex:commentExtensible w16cex:durableId="571EEB4F" w16cex:dateUtc="2024-08-02T10:54:00Z"/>
  <w16cex:commentExtensible w16cex:durableId="1F7FD5EA" w16cex:dateUtc="2024-08-02T11:10:00Z"/>
  <w16cex:commentExtensible w16cex:durableId="3FBA942E" w16cex:dateUtc="2024-08-01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DDD38" w16cid:durableId="2CC046F1"/>
  <w16cid:commentId w16cid:paraId="2C346C61" w16cid:durableId="576C2F2A"/>
  <w16cid:commentId w16cid:paraId="5BF821B2" w16cid:durableId="18E129E5"/>
  <w16cid:commentId w16cid:paraId="1441734B" w16cid:durableId="2DBA7D57"/>
  <w16cid:commentId w16cid:paraId="4F16884A" w16cid:durableId="4E42549E"/>
  <w16cid:commentId w16cid:paraId="445991EF" w16cid:durableId="1FBF2D59"/>
  <w16cid:commentId w16cid:paraId="10148BBC" w16cid:durableId="571EEB4F"/>
  <w16cid:commentId w16cid:paraId="3E3C50B1" w16cid:durableId="1F7FD5EA"/>
  <w16cid:commentId w16cid:paraId="5FDE1AAF" w16cid:durableId="3FBA94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Neue">
    <w:altName w:val="Sylfaen"/>
    <w:charset w:val="00"/>
    <w:family w:val="auto"/>
    <w:pitch w:val="variable"/>
    <w:sig w:usb0="E50002FF" w:usb1="500079DB" w:usb2="0000001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2BBE"/>
    <w:multiLevelType w:val="hybridMultilevel"/>
    <w:tmpl w:val="0FCC573A"/>
    <w:lvl w:ilvl="0" w:tplc="B660EF4A">
      <w:start w:val="1"/>
      <w:numFmt w:val="bullet"/>
      <w:lvlText w:val="-"/>
      <w:lvlJc w:val="left"/>
      <w:pPr>
        <w:ind w:left="1080" w:hanging="360"/>
      </w:pPr>
      <w:rPr>
        <w:rFonts w:ascii="Aptos" w:hAnsi="Aptos" w:hint="default"/>
      </w:rPr>
    </w:lvl>
    <w:lvl w:ilvl="1" w:tplc="80B88DFA">
      <w:start w:val="1"/>
      <w:numFmt w:val="bullet"/>
      <w:lvlText w:val="o"/>
      <w:lvlJc w:val="left"/>
      <w:pPr>
        <w:ind w:left="1800" w:hanging="360"/>
      </w:pPr>
      <w:rPr>
        <w:rFonts w:ascii="Courier New" w:hAnsi="Courier New" w:hint="default"/>
      </w:rPr>
    </w:lvl>
    <w:lvl w:ilvl="2" w:tplc="18A0148A">
      <w:start w:val="1"/>
      <w:numFmt w:val="bullet"/>
      <w:lvlText w:val=""/>
      <w:lvlJc w:val="left"/>
      <w:pPr>
        <w:ind w:left="2520" w:hanging="360"/>
      </w:pPr>
      <w:rPr>
        <w:rFonts w:ascii="Wingdings" w:hAnsi="Wingdings" w:hint="default"/>
      </w:rPr>
    </w:lvl>
    <w:lvl w:ilvl="3" w:tplc="5100D126">
      <w:start w:val="1"/>
      <w:numFmt w:val="bullet"/>
      <w:lvlText w:val=""/>
      <w:lvlJc w:val="left"/>
      <w:pPr>
        <w:ind w:left="3240" w:hanging="360"/>
      </w:pPr>
      <w:rPr>
        <w:rFonts w:ascii="Symbol" w:hAnsi="Symbol" w:hint="default"/>
      </w:rPr>
    </w:lvl>
    <w:lvl w:ilvl="4" w:tplc="57F60690">
      <w:start w:val="1"/>
      <w:numFmt w:val="bullet"/>
      <w:lvlText w:val="o"/>
      <w:lvlJc w:val="left"/>
      <w:pPr>
        <w:ind w:left="3960" w:hanging="360"/>
      </w:pPr>
      <w:rPr>
        <w:rFonts w:ascii="Courier New" w:hAnsi="Courier New" w:hint="default"/>
      </w:rPr>
    </w:lvl>
    <w:lvl w:ilvl="5" w:tplc="0696EF88">
      <w:start w:val="1"/>
      <w:numFmt w:val="bullet"/>
      <w:lvlText w:val=""/>
      <w:lvlJc w:val="left"/>
      <w:pPr>
        <w:ind w:left="4680" w:hanging="360"/>
      </w:pPr>
      <w:rPr>
        <w:rFonts w:ascii="Wingdings" w:hAnsi="Wingdings" w:hint="default"/>
      </w:rPr>
    </w:lvl>
    <w:lvl w:ilvl="6" w:tplc="C2D2AF44">
      <w:start w:val="1"/>
      <w:numFmt w:val="bullet"/>
      <w:lvlText w:val=""/>
      <w:lvlJc w:val="left"/>
      <w:pPr>
        <w:ind w:left="5400" w:hanging="360"/>
      </w:pPr>
      <w:rPr>
        <w:rFonts w:ascii="Symbol" w:hAnsi="Symbol" w:hint="default"/>
      </w:rPr>
    </w:lvl>
    <w:lvl w:ilvl="7" w:tplc="4662919C">
      <w:start w:val="1"/>
      <w:numFmt w:val="bullet"/>
      <w:lvlText w:val="o"/>
      <w:lvlJc w:val="left"/>
      <w:pPr>
        <w:ind w:left="6120" w:hanging="360"/>
      </w:pPr>
      <w:rPr>
        <w:rFonts w:ascii="Courier New" w:hAnsi="Courier New" w:hint="default"/>
      </w:rPr>
    </w:lvl>
    <w:lvl w:ilvl="8" w:tplc="9B28D8CC">
      <w:start w:val="1"/>
      <w:numFmt w:val="bullet"/>
      <w:lvlText w:val=""/>
      <w:lvlJc w:val="left"/>
      <w:pPr>
        <w:ind w:left="6840" w:hanging="360"/>
      </w:pPr>
      <w:rPr>
        <w:rFonts w:ascii="Wingdings" w:hAnsi="Wingdings" w:hint="default"/>
      </w:rPr>
    </w:lvl>
  </w:abstractNum>
  <w:abstractNum w:abstractNumId="1" w15:restartNumberingAfterBreak="0">
    <w:nsid w:val="048C2801"/>
    <w:multiLevelType w:val="hybridMultilevel"/>
    <w:tmpl w:val="F20C6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3616A1"/>
    <w:multiLevelType w:val="multilevel"/>
    <w:tmpl w:val="927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CDCC3"/>
    <w:multiLevelType w:val="hybridMultilevel"/>
    <w:tmpl w:val="764CC51E"/>
    <w:lvl w:ilvl="0" w:tplc="9BB876E6">
      <w:start w:val="1"/>
      <w:numFmt w:val="bullet"/>
      <w:lvlText w:val=""/>
      <w:lvlJc w:val="left"/>
      <w:pPr>
        <w:ind w:left="720" w:hanging="360"/>
      </w:pPr>
      <w:rPr>
        <w:rFonts w:ascii="Symbol" w:hAnsi="Symbol" w:hint="default"/>
      </w:rPr>
    </w:lvl>
    <w:lvl w:ilvl="1" w:tplc="EA1A7CC2">
      <w:start w:val="1"/>
      <w:numFmt w:val="bullet"/>
      <w:lvlText w:val="o"/>
      <w:lvlJc w:val="left"/>
      <w:pPr>
        <w:ind w:left="1440" w:hanging="360"/>
      </w:pPr>
      <w:rPr>
        <w:rFonts w:ascii="Courier New" w:hAnsi="Courier New" w:hint="default"/>
      </w:rPr>
    </w:lvl>
    <w:lvl w:ilvl="2" w:tplc="A440CA22">
      <w:start w:val="1"/>
      <w:numFmt w:val="bullet"/>
      <w:lvlText w:val=""/>
      <w:lvlJc w:val="left"/>
      <w:pPr>
        <w:ind w:left="2160" w:hanging="360"/>
      </w:pPr>
      <w:rPr>
        <w:rFonts w:ascii="Wingdings" w:hAnsi="Wingdings" w:hint="default"/>
      </w:rPr>
    </w:lvl>
    <w:lvl w:ilvl="3" w:tplc="149AC2A6">
      <w:start w:val="1"/>
      <w:numFmt w:val="bullet"/>
      <w:lvlText w:val=""/>
      <w:lvlJc w:val="left"/>
      <w:pPr>
        <w:ind w:left="2880" w:hanging="360"/>
      </w:pPr>
      <w:rPr>
        <w:rFonts w:ascii="Symbol" w:hAnsi="Symbol" w:hint="default"/>
      </w:rPr>
    </w:lvl>
    <w:lvl w:ilvl="4" w:tplc="FB767044">
      <w:start w:val="1"/>
      <w:numFmt w:val="bullet"/>
      <w:lvlText w:val="o"/>
      <w:lvlJc w:val="left"/>
      <w:pPr>
        <w:ind w:left="3600" w:hanging="360"/>
      </w:pPr>
      <w:rPr>
        <w:rFonts w:ascii="Courier New" w:hAnsi="Courier New" w:hint="default"/>
      </w:rPr>
    </w:lvl>
    <w:lvl w:ilvl="5" w:tplc="3B129232">
      <w:start w:val="1"/>
      <w:numFmt w:val="bullet"/>
      <w:lvlText w:val=""/>
      <w:lvlJc w:val="left"/>
      <w:pPr>
        <w:ind w:left="4320" w:hanging="360"/>
      </w:pPr>
      <w:rPr>
        <w:rFonts w:ascii="Wingdings" w:hAnsi="Wingdings" w:hint="default"/>
      </w:rPr>
    </w:lvl>
    <w:lvl w:ilvl="6" w:tplc="1C44CF48">
      <w:start w:val="1"/>
      <w:numFmt w:val="bullet"/>
      <w:lvlText w:val=""/>
      <w:lvlJc w:val="left"/>
      <w:pPr>
        <w:ind w:left="5040" w:hanging="360"/>
      </w:pPr>
      <w:rPr>
        <w:rFonts w:ascii="Symbol" w:hAnsi="Symbol" w:hint="default"/>
      </w:rPr>
    </w:lvl>
    <w:lvl w:ilvl="7" w:tplc="72AEE3BE">
      <w:start w:val="1"/>
      <w:numFmt w:val="bullet"/>
      <w:lvlText w:val="o"/>
      <w:lvlJc w:val="left"/>
      <w:pPr>
        <w:ind w:left="5760" w:hanging="360"/>
      </w:pPr>
      <w:rPr>
        <w:rFonts w:ascii="Courier New" w:hAnsi="Courier New" w:hint="default"/>
      </w:rPr>
    </w:lvl>
    <w:lvl w:ilvl="8" w:tplc="9104C0B2">
      <w:start w:val="1"/>
      <w:numFmt w:val="bullet"/>
      <w:lvlText w:val=""/>
      <w:lvlJc w:val="left"/>
      <w:pPr>
        <w:ind w:left="6480" w:hanging="360"/>
      </w:pPr>
      <w:rPr>
        <w:rFonts w:ascii="Wingdings" w:hAnsi="Wingdings" w:hint="default"/>
      </w:rPr>
    </w:lvl>
  </w:abstractNum>
  <w:abstractNum w:abstractNumId="4" w15:restartNumberingAfterBreak="0">
    <w:nsid w:val="28198CBD"/>
    <w:multiLevelType w:val="hybridMultilevel"/>
    <w:tmpl w:val="1A2A2AC4"/>
    <w:lvl w:ilvl="0" w:tplc="FBCAF9C0">
      <w:start w:val="1"/>
      <w:numFmt w:val="bullet"/>
      <w:lvlText w:val="-"/>
      <w:lvlJc w:val="left"/>
      <w:pPr>
        <w:ind w:left="720" w:hanging="360"/>
      </w:pPr>
      <w:rPr>
        <w:rFonts w:ascii="Aptos" w:hAnsi="Aptos" w:hint="default"/>
      </w:rPr>
    </w:lvl>
    <w:lvl w:ilvl="1" w:tplc="C1E644BE">
      <w:start w:val="1"/>
      <w:numFmt w:val="bullet"/>
      <w:lvlText w:val="o"/>
      <w:lvlJc w:val="left"/>
      <w:pPr>
        <w:ind w:left="1440" w:hanging="360"/>
      </w:pPr>
      <w:rPr>
        <w:rFonts w:ascii="Courier New" w:hAnsi="Courier New" w:hint="default"/>
      </w:rPr>
    </w:lvl>
    <w:lvl w:ilvl="2" w:tplc="94529A5E">
      <w:start w:val="1"/>
      <w:numFmt w:val="bullet"/>
      <w:lvlText w:val=""/>
      <w:lvlJc w:val="left"/>
      <w:pPr>
        <w:ind w:left="2160" w:hanging="360"/>
      </w:pPr>
      <w:rPr>
        <w:rFonts w:ascii="Wingdings" w:hAnsi="Wingdings" w:hint="default"/>
      </w:rPr>
    </w:lvl>
    <w:lvl w:ilvl="3" w:tplc="AD7ACFC0">
      <w:start w:val="1"/>
      <w:numFmt w:val="bullet"/>
      <w:lvlText w:val=""/>
      <w:lvlJc w:val="left"/>
      <w:pPr>
        <w:ind w:left="2880" w:hanging="360"/>
      </w:pPr>
      <w:rPr>
        <w:rFonts w:ascii="Symbol" w:hAnsi="Symbol" w:hint="default"/>
      </w:rPr>
    </w:lvl>
    <w:lvl w:ilvl="4" w:tplc="7E4CC31C">
      <w:start w:val="1"/>
      <w:numFmt w:val="bullet"/>
      <w:lvlText w:val="o"/>
      <w:lvlJc w:val="left"/>
      <w:pPr>
        <w:ind w:left="3600" w:hanging="360"/>
      </w:pPr>
      <w:rPr>
        <w:rFonts w:ascii="Courier New" w:hAnsi="Courier New" w:hint="default"/>
      </w:rPr>
    </w:lvl>
    <w:lvl w:ilvl="5" w:tplc="BA6E9114">
      <w:start w:val="1"/>
      <w:numFmt w:val="bullet"/>
      <w:lvlText w:val=""/>
      <w:lvlJc w:val="left"/>
      <w:pPr>
        <w:ind w:left="4320" w:hanging="360"/>
      </w:pPr>
      <w:rPr>
        <w:rFonts w:ascii="Wingdings" w:hAnsi="Wingdings" w:hint="default"/>
      </w:rPr>
    </w:lvl>
    <w:lvl w:ilvl="6" w:tplc="2892E5D8">
      <w:start w:val="1"/>
      <w:numFmt w:val="bullet"/>
      <w:lvlText w:val=""/>
      <w:lvlJc w:val="left"/>
      <w:pPr>
        <w:ind w:left="5040" w:hanging="360"/>
      </w:pPr>
      <w:rPr>
        <w:rFonts w:ascii="Symbol" w:hAnsi="Symbol" w:hint="default"/>
      </w:rPr>
    </w:lvl>
    <w:lvl w:ilvl="7" w:tplc="4092AAA0">
      <w:start w:val="1"/>
      <w:numFmt w:val="bullet"/>
      <w:lvlText w:val="o"/>
      <w:lvlJc w:val="left"/>
      <w:pPr>
        <w:ind w:left="5760" w:hanging="360"/>
      </w:pPr>
      <w:rPr>
        <w:rFonts w:ascii="Courier New" w:hAnsi="Courier New" w:hint="default"/>
      </w:rPr>
    </w:lvl>
    <w:lvl w:ilvl="8" w:tplc="2ED85EC4">
      <w:start w:val="1"/>
      <w:numFmt w:val="bullet"/>
      <w:lvlText w:val=""/>
      <w:lvlJc w:val="left"/>
      <w:pPr>
        <w:ind w:left="6480" w:hanging="360"/>
      </w:pPr>
      <w:rPr>
        <w:rFonts w:ascii="Wingdings" w:hAnsi="Wingdings" w:hint="default"/>
      </w:rPr>
    </w:lvl>
  </w:abstractNum>
  <w:abstractNum w:abstractNumId="5" w15:restartNumberingAfterBreak="0">
    <w:nsid w:val="2CA9103F"/>
    <w:multiLevelType w:val="multilevel"/>
    <w:tmpl w:val="E08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0A0135"/>
    <w:multiLevelType w:val="hybridMultilevel"/>
    <w:tmpl w:val="E8827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9971CFE"/>
    <w:multiLevelType w:val="multilevel"/>
    <w:tmpl w:val="C10E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C79777"/>
    <w:multiLevelType w:val="hybridMultilevel"/>
    <w:tmpl w:val="8370FC66"/>
    <w:lvl w:ilvl="0" w:tplc="9A04F576">
      <w:start w:val="1"/>
      <w:numFmt w:val="bullet"/>
      <w:lvlText w:val=""/>
      <w:lvlJc w:val="left"/>
      <w:pPr>
        <w:ind w:left="720" w:hanging="360"/>
      </w:pPr>
      <w:rPr>
        <w:rFonts w:ascii="Symbol" w:hAnsi="Symbol" w:hint="default"/>
      </w:rPr>
    </w:lvl>
    <w:lvl w:ilvl="1" w:tplc="3440CB5A">
      <w:start w:val="1"/>
      <w:numFmt w:val="bullet"/>
      <w:lvlText w:val="o"/>
      <w:lvlJc w:val="left"/>
      <w:pPr>
        <w:ind w:left="1440" w:hanging="360"/>
      </w:pPr>
      <w:rPr>
        <w:rFonts w:ascii="Courier New" w:hAnsi="Courier New" w:hint="default"/>
      </w:rPr>
    </w:lvl>
    <w:lvl w:ilvl="2" w:tplc="CC5A18B2">
      <w:start w:val="1"/>
      <w:numFmt w:val="bullet"/>
      <w:lvlText w:val=""/>
      <w:lvlJc w:val="left"/>
      <w:pPr>
        <w:ind w:left="2160" w:hanging="360"/>
      </w:pPr>
      <w:rPr>
        <w:rFonts w:ascii="Wingdings" w:hAnsi="Wingdings" w:hint="default"/>
      </w:rPr>
    </w:lvl>
    <w:lvl w:ilvl="3" w:tplc="EC5C487E">
      <w:start w:val="1"/>
      <w:numFmt w:val="bullet"/>
      <w:lvlText w:val=""/>
      <w:lvlJc w:val="left"/>
      <w:pPr>
        <w:ind w:left="2880" w:hanging="360"/>
      </w:pPr>
      <w:rPr>
        <w:rFonts w:ascii="Symbol" w:hAnsi="Symbol" w:hint="default"/>
      </w:rPr>
    </w:lvl>
    <w:lvl w:ilvl="4" w:tplc="8E3E62A0">
      <w:start w:val="1"/>
      <w:numFmt w:val="bullet"/>
      <w:lvlText w:val="o"/>
      <w:lvlJc w:val="left"/>
      <w:pPr>
        <w:ind w:left="3600" w:hanging="360"/>
      </w:pPr>
      <w:rPr>
        <w:rFonts w:ascii="Courier New" w:hAnsi="Courier New" w:hint="default"/>
      </w:rPr>
    </w:lvl>
    <w:lvl w:ilvl="5" w:tplc="12A81D28">
      <w:start w:val="1"/>
      <w:numFmt w:val="bullet"/>
      <w:lvlText w:val=""/>
      <w:lvlJc w:val="left"/>
      <w:pPr>
        <w:ind w:left="4320" w:hanging="360"/>
      </w:pPr>
      <w:rPr>
        <w:rFonts w:ascii="Wingdings" w:hAnsi="Wingdings" w:hint="default"/>
      </w:rPr>
    </w:lvl>
    <w:lvl w:ilvl="6" w:tplc="107A95D6">
      <w:start w:val="1"/>
      <w:numFmt w:val="bullet"/>
      <w:lvlText w:val=""/>
      <w:lvlJc w:val="left"/>
      <w:pPr>
        <w:ind w:left="5040" w:hanging="360"/>
      </w:pPr>
      <w:rPr>
        <w:rFonts w:ascii="Symbol" w:hAnsi="Symbol" w:hint="default"/>
      </w:rPr>
    </w:lvl>
    <w:lvl w:ilvl="7" w:tplc="DFE60F82">
      <w:start w:val="1"/>
      <w:numFmt w:val="bullet"/>
      <w:lvlText w:val="o"/>
      <w:lvlJc w:val="left"/>
      <w:pPr>
        <w:ind w:left="5760" w:hanging="360"/>
      </w:pPr>
      <w:rPr>
        <w:rFonts w:ascii="Courier New" w:hAnsi="Courier New" w:hint="default"/>
      </w:rPr>
    </w:lvl>
    <w:lvl w:ilvl="8" w:tplc="60A8A884">
      <w:start w:val="1"/>
      <w:numFmt w:val="bullet"/>
      <w:lvlText w:val=""/>
      <w:lvlJc w:val="left"/>
      <w:pPr>
        <w:ind w:left="6480" w:hanging="360"/>
      </w:pPr>
      <w:rPr>
        <w:rFonts w:ascii="Wingdings" w:hAnsi="Wingdings" w:hint="default"/>
      </w:rPr>
    </w:lvl>
  </w:abstractNum>
  <w:abstractNum w:abstractNumId="9" w15:restartNumberingAfterBreak="0">
    <w:nsid w:val="3ADB552B"/>
    <w:multiLevelType w:val="hybridMultilevel"/>
    <w:tmpl w:val="4EFC8C60"/>
    <w:lvl w:ilvl="0" w:tplc="E93432E4">
      <w:start w:val="1"/>
      <w:numFmt w:val="bullet"/>
      <w:lvlText w:val=""/>
      <w:lvlJc w:val="left"/>
      <w:pPr>
        <w:ind w:left="720" w:hanging="360"/>
      </w:pPr>
      <w:rPr>
        <w:rFonts w:ascii="Symbol" w:hAnsi="Symbol" w:hint="default"/>
      </w:rPr>
    </w:lvl>
    <w:lvl w:ilvl="1" w:tplc="AC5E2ADC">
      <w:start w:val="1"/>
      <w:numFmt w:val="bullet"/>
      <w:lvlText w:val="o"/>
      <w:lvlJc w:val="left"/>
      <w:pPr>
        <w:ind w:left="1440" w:hanging="360"/>
      </w:pPr>
      <w:rPr>
        <w:rFonts w:ascii="Courier New" w:hAnsi="Courier New" w:hint="default"/>
      </w:rPr>
    </w:lvl>
    <w:lvl w:ilvl="2" w:tplc="8D86E860">
      <w:start w:val="1"/>
      <w:numFmt w:val="bullet"/>
      <w:lvlText w:val=""/>
      <w:lvlJc w:val="left"/>
      <w:pPr>
        <w:ind w:left="2160" w:hanging="360"/>
      </w:pPr>
      <w:rPr>
        <w:rFonts w:ascii="Wingdings" w:hAnsi="Wingdings" w:hint="default"/>
      </w:rPr>
    </w:lvl>
    <w:lvl w:ilvl="3" w:tplc="2D0C8A52">
      <w:start w:val="1"/>
      <w:numFmt w:val="bullet"/>
      <w:lvlText w:val=""/>
      <w:lvlJc w:val="left"/>
      <w:pPr>
        <w:ind w:left="2880" w:hanging="360"/>
      </w:pPr>
      <w:rPr>
        <w:rFonts w:ascii="Symbol" w:hAnsi="Symbol" w:hint="default"/>
      </w:rPr>
    </w:lvl>
    <w:lvl w:ilvl="4" w:tplc="050E28CC">
      <w:start w:val="1"/>
      <w:numFmt w:val="bullet"/>
      <w:lvlText w:val="o"/>
      <w:lvlJc w:val="left"/>
      <w:pPr>
        <w:ind w:left="3600" w:hanging="360"/>
      </w:pPr>
      <w:rPr>
        <w:rFonts w:ascii="Courier New" w:hAnsi="Courier New" w:hint="default"/>
      </w:rPr>
    </w:lvl>
    <w:lvl w:ilvl="5" w:tplc="6248F334">
      <w:start w:val="1"/>
      <w:numFmt w:val="bullet"/>
      <w:lvlText w:val=""/>
      <w:lvlJc w:val="left"/>
      <w:pPr>
        <w:ind w:left="4320" w:hanging="360"/>
      </w:pPr>
      <w:rPr>
        <w:rFonts w:ascii="Wingdings" w:hAnsi="Wingdings" w:hint="default"/>
      </w:rPr>
    </w:lvl>
    <w:lvl w:ilvl="6" w:tplc="9C5A8F64">
      <w:start w:val="1"/>
      <w:numFmt w:val="bullet"/>
      <w:lvlText w:val=""/>
      <w:lvlJc w:val="left"/>
      <w:pPr>
        <w:ind w:left="5040" w:hanging="360"/>
      </w:pPr>
      <w:rPr>
        <w:rFonts w:ascii="Symbol" w:hAnsi="Symbol" w:hint="default"/>
      </w:rPr>
    </w:lvl>
    <w:lvl w:ilvl="7" w:tplc="5CDCCDCE">
      <w:start w:val="1"/>
      <w:numFmt w:val="bullet"/>
      <w:lvlText w:val="o"/>
      <w:lvlJc w:val="left"/>
      <w:pPr>
        <w:ind w:left="5760" w:hanging="360"/>
      </w:pPr>
      <w:rPr>
        <w:rFonts w:ascii="Courier New" w:hAnsi="Courier New" w:hint="default"/>
      </w:rPr>
    </w:lvl>
    <w:lvl w:ilvl="8" w:tplc="E518734A">
      <w:start w:val="1"/>
      <w:numFmt w:val="bullet"/>
      <w:lvlText w:val=""/>
      <w:lvlJc w:val="left"/>
      <w:pPr>
        <w:ind w:left="6480" w:hanging="360"/>
      </w:pPr>
      <w:rPr>
        <w:rFonts w:ascii="Wingdings" w:hAnsi="Wingdings" w:hint="default"/>
      </w:rPr>
    </w:lvl>
  </w:abstractNum>
  <w:abstractNum w:abstractNumId="10" w15:restartNumberingAfterBreak="0">
    <w:nsid w:val="453DE66B"/>
    <w:multiLevelType w:val="hybridMultilevel"/>
    <w:tmpl w:val="CEBCC0BC"/>
    <w:lvl w:ilvl="0" w:tplc="6548E70E">
      <w:start w:val="1"/>
      <w:numFmt w:val="lowerLetter"/>
      <w:lvlText w:val="%1."/>
      <w:lvlJc w:val="left"/>
      <w:pPr>
        <w:ind w:left="720" w:hanging="360"/>
      </w:pPr>
    </w:lvl>
    <w:lvl w:ilvl="1" w:tplc="AFB08A26">
      <w:start w:val="1"/>
      <w:numFmt w:val="bullet"/>
      <w:lvlText w:val="o"/>
      <w:lvlJc w:val="left"/>
      <w:pPr>
        <w:ind w:left="1440" w:hanging="360"/>
      </w:pPr>
      <w:rPr>
        <w:rFonts w:ascii="Courier New" w:hAnsi="Courier New" w:hint="default"/>
      </w:rPr>
    </w:lvl>
    <w:lvl w:ilvl="2" w:tplc="36BC256C">
      <w:start w:val="1"/>
      <w:numFmt w:val="bullet"/>
      <w:lvlText w:val=""/>
      <w:lvlJc w:val="left"/>
      <w:pPr>
        <w:ind w:left="2160" w:hanging="360"/>
      </w:pPr>
      <w:rPr>
        <w:rFonts w:ascii="Wingdings" w:hAnsi="Wingdings" w:hint="default"/>
      </w:rPr>
    </w:lvl>
    <w:lvl w:ilvl="3" w:tplc="07BADAF8">
      <w:start w:val="1"/>
      <w:numFmt w:val="bullet"/>
      <w:lvlText w:val=""/>
      <w:lvlJc w:val="left"/>
      <w:pPr>
        <w:ind w:left="2880" w:hanging="360"/>
      </w:pPr>
      <w:rPr>
        <w:rFonts w:ascii="Symbol" w:hAnsi="Symbol" w:hint="default"/>
      </w:rPr>
    </w:lvl>
    <w:lvl w:ilvl="4" w:tplc="D9D8BFCA">
      <w:start w:val="1"/>
      <w:numFmt w:val="bullet"/>
      <w:lvlText w:val="o"/>
      <w:lvlJc w:val="left"/>
      <w:pPr>
        <w:ind w:left="3600" w:hanging="360"/>
      </w:pPr>
      <w:rPr>
        <w:rFonts w:ascii="Courier New" w:hAnsi="Courier New" w:hint="default"/>
      </w:rPr>
    </w:lvl>
    <w:lvl w:ilvl="5" w:tplc="60947212">
      <w:start w:val="1"/>
      <w:numFmt w:val="bullet"/>
      <w:lvlText w:val=""/>
      <w:lvlJc w:val="left"/>
      <w:pPr>
        <w:ind w:left="4320" w:hanging="360"/>
      </w:pPr>
      <w:rPr>
        <w:rFonts w:ascii="Wingdings" w:hAnsi="Wingdings" w:hint="default"/>
      </w:rPr>
    </w:lvl>
    <w:lvl w:ilvl="6" w:tplc="8FF8923E">
      <w:start w:val="1"/>
      <w:numFmt w:val="bullet"/>
      <w:lvlText w:val=""/>
      <w:lvlJc w:val="left"/>
      <w:pPr>
        <w:ind w:left="5040" w:hanging="360"/>
      </w:pPr>
      <w:rPr>
        <w:rFonts w:ascii="Symbol" w:hAnsi="Symbol" w:hint="default"/>
      </w:rPr>
    </w:lvl>
    <w:lvl w:ilvl="7" w:tplc="F496BA00">
      <w:start w:val="1"/>
      <w:numFmt w:val="bullet"/>
      <w:lvlText w:val="o"/>
      <w:lvlJc w:val="left"/>
      <w:pPr>
        <w:ind w:left="5760" w:hanging="360"/>
      </w:pPr>
      <w:rPr>
        <w:rFonts w:ascii="Courier New" w:hAnsi="Courier New" w:hint="default"/>
      </w:rPr>
    </w:lvl>
    <w:lvl w:ilvl="8" w:tplc="473AFBC6">
      <w:start w:val="1"/>
      <w:numFmt w:val="bullet"/>
      <w:lvlText w:val=""/>
      <w:lvlJc w:val="left"/>
      <w:pPr>
        <w:ind w:left="6480" w:hanging="360"/>
      </w:pPr>
      <w:rPr>
        <w:rFonts w:ascii="Wingdings" w:hAnsi="Wingdings" w:hint="default"/>
      </w:rPr>
    </w:lvl>
  </w:abstractNum>
  <w:abstractNum w:abstractNumId="11" w15:restartNumberingAfterBreak="0">
    <w:nsid w:val="47DA1813"/>
    <w:multiLevelType w:val="hybridMultilevel"/>
    <w:tmpl w:val="CCD6D6B2"/>
    <w:lvl w:ilvl="0" w:tplc="0F50F452">
      <w:start w:val="1"/>
      <w:numFmt w:val="decimal"/>
      <w:lvlText w:val="%1."/>
      <w:lvlJc w:val="left"/>
      <w:pPr>
        <w:ind w:left="720" w:hanging="360"/>
      </w:pPr>
    </w:lvl>
    <w:lvl w:ilvl="1" w:tplc="8EFA83E0">
      <w:start w:val="1"/>
      <w:numFmt w:val="lowerLetter"/>
      <w:lvlText w:val="%2."/>
      <w:lvlJc w:val="left"/>
      <w:pPr>
        <w:ind w:left="1440" w:hanging="360"/>
      </w:pPr>
    </w:lvl>
    <w:lvl w:ilvl="2" w:tplc="AFC0D0C8">
      <w:start w:val="1"/>
      <w:numFmt w:val="lowerRoman"/>
      <w:lvlText w:val="%3."/>
      <w:lvlJc w:val="right"/>
      <w:pPr>
        <w:ind w:left="2160" w:hanging="180"/>
      </w:pPr>
    </w:lvl>
    <w:lvl w:ilvl="3" w:tplc="1CC4ED4E">
      <w:start w:val="1"/>
      <w:numFmt w:val="decimal"/>
      <w:lvlText w:val="%4."/>
      <w:lvlJc w:val="left"/>
      <w:pPr>
        <w:ind w:left="2880" w:hanging="360"/>
      </w:pPr>
    </w:lvl>
    <w:lvl w:ilvl="4" w:tplc="538C77CE">
      <w:start w:val="1"/>
      <w:numFmt w:val="lowerLetter"/>
      <w:lvlText w:val="%5."/>
      <w:lvlJc w:val="left"/>
      <w:pPr>
        <w:ind w:left="3600" w:hanging="360"/>
      </w:pPr>
    </w:lvl>
    <w:lvl w:ilvl="5" w:tplc="995005F2">
      <w:start w:val="1"/>
      <w:numFmt w:val="lowerRoman"/>
      <w:lvlText w:val="%6."/>
      <w:lvlJc w:val="right"/>
      <w:pPr>
        <w:ind w:left="4320" w:hanging="180"/>
      </w:pPr>
    </w:lvl>
    <w:lvl w:ilvl="6" w:tplc="620836B8">
      <w:start w:val="1"/>
      <w:numFmt w:val="decimal"/>
      <w:lvlText w:val="%7."/>
      <w:lvlJc w:val="left"/>
      <w:pPr>
        <w:ind w:left="5040" w:hanging="360"/>
      </w:pPr>
    </w:lvl>
    <w:lvl w:ilvl="7" w:tplc="B6E8683C">
      <w:start w:val="1"/>
      <w:numFmt w:val="lowerLetter"/>
      <w:lvlText w:val="%8."/>
      <w:lvlJc w:val="left"/>
      <w:pPr>
        <w:ind w:left="5760" w:hanging="360"/>
      </w:pPr>
    </w:lvl>
    <w:lvl w:ilvl="8" w:tplc="48F4306E">
      <w:start w:val="1"/>
      <w:numFmt w:val="lowerRoman"/>
      <w:lvlText w:val="%9."/>
      <w:lvlJc w:val="right"/>
      <w:pPr>
        <w:ind w:left="6480" w:hanging="180"/>
      </w:pPr>
    </w:lvl>
  </w:abstractNum>
  <w:abstractNum w:abstractNumId="12" w15:restartNumberingAfterBreak="0">
    <w:nsid w:val="4869294F"/>
    <w:multiLevelType w:val="multilevel"/>
    <w:tmpl w:val="C946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504007"/>
    <w:multiLevelType w:val="multilevel"/>
    <w:tmpl w:val="16620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E74DD"/>
    <w:multiLevelType w:val="multilevel"/>
    <w:tmpl w:val="3F60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4B02AA"/>
    <w:multiLevelType w:val="hybridMultilevel"/>
    <w:tmpl w:val="5172D390"/>
    <w:lvl w:ilvl="0" w:tplc="BB8A4084">
      <w:start w:val="1"/>
      <w:numFmt w:val="bullet"/>
      <w:lvlText w:val=""/>
      <w:lvlJc w:val="left"/>
      <w:pPr>
        <w:ind w:left="720" w:hanging="360"/>
      </w:pPr>
      <w:rPr>
        <w:rFonts w:ascii="Symbol" w:hAnsi="Symbol" w:hint="default"/>
      </w:rPr>
    </w:lvl>
    <w:lvl w:ilvl="1" w:tplc="83EEE64A">
      <w:start w:val="1"/>
      <w:numFmt w:val="bullet"/>
      <w:lvlText w:val="o"/>
      <w:lvlJc w:val="left"/>
      <w:pPr>
        <w:ind w:left="1440" w:hanging="360"/>
      </w:pPr>
      <w:rPr>
        <w:rFonts w:ascii="Courier New" w:hAnsi="Courier New" w:hint="default"/>
      </w:rPr>
    </w:lvl>
    <w:lvl w:ilvl="2" w:tplc="536A78EC">
      <w:start w:val="1"/>
      <w:numFmt w:val="bullet"/>
      <w:lvlText w:val=""/>
      <w:lvlJc w:val="left"/>
      <w:pPr>
        <w:ind w:left="2160" w:hanging="360"/>
      </w:pPr>
      <w:rPr>
        <w:rFonts w:ascii="Wingdings" w:hAnsi="Wingdings" w:hint="default"/>
      </w:rPr>
    </w:lvl>
    <w:lvl w:ilvl="3" w:tplc="5A54B1A6">
      <w:start w:val="1"/>
      <w:numFmt w:val="bullet"/>
      <w:lvlText w:val=""/>
      <w:lvlJc w:val="left"/>
      <w:pPr>
        <w:ind w:left="2880" w:hanging="360"/>
      </w:pPr>
      <w:rPr>
        <w:rFonts w:ascii="Symbol" w:hAnsi="Symbol" w:hint="default"/>
      </w:rPr>
    </w:lvl>
    <w:lvl w:ilvl="4" w:tplc="E52EAB18">
      <w:start w:val="1"/>
      <w:numFmt w:val="bullet"/>
      <w:lvlText w:val="o"/>
      <w:lvlJc w:val="left"/>
      <w:pPr>
        <w:ind w:left="3600" w:hanging="360"/>
      </w:pPr>
      <w:rPr>
        <w:rFonts w:ascii="Courier New" w:hAnsi="Courier New" w:hint="default"/>
      </w:rPr>
    </w:lvl>
    <w:lvl w:ilvl="5" w:tplc="54547C36">
      <w:start w:val="1"/>
      <w:numFmt w:val="bullet"/>
      <w:lvlText w:val=""/>
      <w:lvlJc w:val="left"/>
      <w:pPr>
        <w:ind w:left="4320" w:hanging="360"/>
      </w:pPr>
      <w:rPr>
        <w:rFonts w:ascii="Wingdings" w:hAnsi="Wingdings" w:hint="default"/>
      </w:rPr>
    </w:lvl>
    <w:lvl w:ilvl="6" w:tplc="9ABED872">
      <w:start w:val="1"/>
      <w:numFmt w:val="bullet"/>
      <w:lvlText w:val=""/>
      <w:lvlJc w:val="left"/>
      <w:pPr>
        <w:ind w:left="5040" w:hanging="360"/>
      </w:pPr>
      <w:rPr>
        <w:rFonts w:ascii="Symbol" w:hAnsi="Symbol" w:hint="default"/>
      </w:rPr>
    </w:lvl>
    <w:lvl w:ilvl="7" w:tplc="42D0769E">
      <w:start w:val="1"/>
      <w:numFmt w:val="bullet"/>
      <w:lvlText w:val="o"/>
      <w:lvlJc w:val="left"/>
      <w:pPr>
        <w:ind w:left="5760" w:hanging="360"/>
      </w:pPr>
      <w:rPr>
        <w:rFonts w:ascii="Courier New" w:hAnsi="Courier New" w:hint="default"/>
      </w:rPr>
    </w:lvl>
    <w:lvl w:ilvl="8" w:tplc="18E2161A">
      <w:start w:val="1"/>
      <w:numFmt w:val="bullet"/>
      <w:lvlText w:val=""/>
      <w:lvlJc w:val="left"/>
      <w:pPr>
        <w:ind w:left="6480" w:hanging="360"/>
      </w:pPr>
      <w:rPr>
        <w:rFonts w:ascii="Wingdings" w:hAnsi="Wingdings" w:hint="default"/>
      </w:rPr>
    </w:lvl>
  </w:abstractNum>
  <w:abstractNum w:abstractNumId="16" w15:restartNumberingAfterBreak="0">
    <w:nsid w:val="5A6DB1A6"/>
    <w:multiLevelType w:val="hybridMultilevel"/>
    <w:tmpl w:val="3258DA8A"/>
    <w:lvl w:ilvl="0" w:tplc="99445068">
      <w:start w:val="1"/>
      <w:numFmt w:val="bullet"/>
      <w:lvlText w:val=""/>
      <w:lvlJc w:val="left"/>
      <w:pPr>
        <w:ind w:left="720" w:hanging="360"/>
      </w:pPr>
      <w:rPr>
        <w:rFonts w:ascii="Symbol" w:hAnsi="Symbol" w:hint="default"/>
      </w:rPr>
    </w:lvl>
    <w:lvl w:ilvl="1" w:tplc="2DB4994A">
      <w:start w:val="1"/>
      <w:numFmt w:val="bullet"/>
      <w:lvlText w:val="o"/>
      <w:lvlJc w:val="left"/>
      <w:pPr>
        <w:ind w:left="1440" w:hanging="360"/>
      </w:pPr>
      <w:rPr>
        <w:rFonts w:ascii="Courier New" w:hAnsi="Courier New" w:hint="default"/>
      </w:rPr>
    </w:lvl>
    <w:lvl w:ilvl="2" w:tplc="1C5E97AA">
      <w:start w:val="1"/>
      <w:numFmt w:val="bullet"/>
      <w:lvlText w:val=""/>
      <w:lvlJc w:val="left"/>
      <w:pPr>
        <w:ind w:left="2160" w:hanging="360"/>
      </w:pPr>
      <w:rPr>
        <w:rFonts w:ascii="Wingdings" w:hAnsi="Wingdings" w:hint="default"/>
      </w:rPr>
    </w:lvl>
    <w:lvl w:ilvl="3" w:tplc="E4785B9A">
      <w:start w:val="1"/>
      <w:numFmt w:val="bullet"/>
      <w:lvlText w:val=""/>
      <w:lvlJc w:val="left"/>
      <w:pPr>
        <w:ind w:left="2880" w:hanging="360"/>
      </w:pPr>
      <w:rPr>
        <w:rFonts w:ascii="Symbol" w:hAnsi="Symbol" w:hint="default"/>
      </w:rPr>
    </w:lvl>
    <w:lvl w:ilvl="4" w:tplc="9D3EFF56">
      <w:start w:val="1"/>
      <w:numFmt w:val="bullet"/>
      <w:lvlText w:val="o"/>
      <w:lvlJc w:val="left"/>
      <w:pPr>
        <w:ind w:left="3600" w:hanging="360"/>
      </w:pPr>
      <w:rPr>
        <w:rFonts w:ascii="Courier New" w:hAnsi="Courier New" w:hint="default"/>
      </w:rPr>
    </w:lvl>
    <w:lvl w:ilvl="5" w:tplc="42BA4108">
      <w:start w:val="1"/>
      <w:numFmt w:val="bullet"/>
      <w:lvlText w:val=""/>
      <w:lvlJc w:val="left"/>
      <w:pPr>
        <w:ind w:left="4320" w:hanging="360"/>
      </w:pPr>
      <w:rPr>
        <w:rFonts w:ascii="Wingdings" w:hAnsi="Wingdings" w:hint="default"/>
      </w:rPr>
    </w:lvl>
    <w:lvl w:ilvl="6" w:tplc="2542A3BC">
      <w:start w:val="1"/>
      <w:numFmt w:val="bullet"/>
      <w:lvlText w:val=""/>
      <w:lvlJc w:val="left"/>
      <w:pPr>
        <w:ind w:left="5040" w:hanging="360"/>
      </w:pPr>
      <w:rPr>
        <w:rFonts w:ascii="Symbol" w:hAnsi="Symbol" w:hint="default"/>
      </w:rPr>
    </w:lvl>
    <w:lvl w:ilvl="7" w:tplc="E26AB740">
      <w:start w:val="1"/>
      <w:numFmt w:val="bullet"/>
      <w:lvlText w:val="o"/>
      <w:lvlJc w:val="left"/>
      <w:pPr>
        <w:ind w:left="5760" w:hanging="360"/>
      </w:pPr>
      <w:rPr>
        <w:rFonts w:ascii="Courier New" w:hAnsi="Courier New" w:hint="default"/>
      </w:rPr>
    </w:lvl>
    <w:lvl w:ilvl="8" w:tplc="9CDE9AD8">
      <w:start w:val="1"/>
      <w:numFmt w:val="bullet"/>
      <w:lvlText w:val=""/>
      <w:lvlJc w:val="left"/>
      <w:pPr>
        <w:ind w:left="6480" w:hanging="360"/>
      </w:pPr>
      <w:rPr>
        <w:rFonts w:ascii="Wingdings" w:hAnsi="Wingdings" w:hint="default"/>
      </w:rPr>
    </w:lvl>
  </w:abstractNum>
  <w:abstractNum w:abstractNumId="17" w15:restartNumberingAfterBreak="0">
    <w:nsid w:val="5B5D3E23"/>
    <w:multiLevelType w:val="hybridMultilevel"/>
    <w:tmpl w:val="3106434C"/>
    <w:lvl w:ilvl="0" w:tplc="135889BA">
      <w:start w:val="1"/>
      <w:numFmt w:val="decimal"/>
      <w:lvlText w:val="%1."/>
      <w:lvlJc w:val="left"/>
      <w:pPr>
        <w:ind w:left="720" w:hanging="360"/>
      </w:pPr>
    </w:lvl>
    <w:lvl w:ilvl="1" w:tplc="2090BA0A">
      <w:start w:val="1"/>
      <w:numFmt w:val="lowerLetter"/>
      <w:lvlText w:val="%2."/>
      <w:lvlJc w:val="left"/>
      <w:pPr>
        <w:ind w:left="1440" w:hanging="360"/>
      </w:pPr>
    </w:lvl>
    <w:lvl w:ilvl="2" w:tplc="86725818">
      <w:start w:val="1"/>
      <w:numFmt w:val="lowerRoman"/>
      <w:lvlText w:val="%3."/>
      <w:lvlJc w:val="right"/>
      <w:pPr>
        <w:ind w:left="2160" w:hanging="180"/>
      </w:pPr>
    </w:lvl>
    <w:lvl w:ilvl="3" w:tplc="E71A5BE0">
      <w:start w:val="1"/>
      <w:numFmt w:val="decimal"/>
      <w:lvlText w:val="%4."/>
      <w:lvlJc w:val="left"/>
      <w:pPr>
        <w:ind w:left="2880" w:hanging="360"/>
      </w:pPr>
    </w:lvl>
    <w:lvl w:ilvl="4" w:tplc="2D3803FE">
      <w:start w:val="1"/>
      <w:numFmt w:val="lowerLetter"/>
      <w:lvlText w:val="%5."/>
      <w:lvlJc w:val="left"/>
      <w:pPr>
        <w:ind w:left="3600" w:hanging="360"/>
      </w:pPr>
    </w:lvl>
    <w:lvl w:ilvl="5" w:tplc="84DA0A5C">
      <w:start w:val="1"/>
      <w:numFmt w:val="lowerRoman"/>
      <w:lvlText w:val="%6."/>
      <w:lvlJc w:val="right"/>
      <w:pPr>
        <w:ind w:left="4320" w:hanging="180"/>
      </w:pPr>
    </w:lvl>
    <w:lvl w:ilvl="6" w:tplc="D85CBB54">
      <w:start w:val="1"/>
      <w:numFmt w:val="decimal"/>
      <w:lvlText w:val="%7."/>
      <w:lvlJc w:val="left"/>
      <w:pPr>
        <w:ind w:left="5040" w:hanging="360"/>
      </w:pPr>
    </w:lvl>
    <w:lvl w:ilvl="7" w:tplc="2AF6779C">
      <w:start w:val="1"/>
      <w:numFmt w:val="lowerLetter"/>
      <w:lvlText w:val="%8."/>
      <w:lvlJc w:val="left"/>
      <w:pPr>
        <w:ind w:left="5760" w:hanging="360"/>
      </w:pPr>
    </w:lvl>
    <w:lvl w:ilvl="8" w:tplc="08364246">
      <w:start w:val="1"/>
      <w:numFmt w:val="lowerRoman"/>
      <w:lvlText w:val="%9."/>
      <w:lvlJc w:val="right"/>
      <w:pPr>
        <w:ind w:left="6480" w:hanging="180"/>
      </w:pPr>
    </w:lvl>
  </w:abstractNum>
  <w:abstractNum w:abstractNumId="18" w15:restartNumberingAfterBreak="0">
    <w:nsid w:val="5BB4477D"/>
    <w:multiLevelType w:val="multilevel"/>
    <w:tmpl w:val="7E5A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35091"/>
    <w:multiLevelType w:val="multilevel"/>
    <w:tmpl w:val="08CCC5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0B6784"/>
    <w:multiLevelType w:val="multilevel"/>
    <w:tmpl w:val="FFA4B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DCA1AB"/>
    <w:multiLevelType w:val="hybridMultilevel"/>
    <w:tmpl w:val="9E28D7B8"/>
    <w:lvl w:ilvl="0" w:tplc="57280662">
      <w:start w:val="1"/>
      <w:numFmt w:val="bullet"/>
      <w:lvlText w:val="-"/>
      <w:lvlJc w:val="left"/>
      <w:pPr>
        <w:ind w:left="1080" w:hanging="360"/>
      </w:pPr>
      <w:rPr>
        <w:rFonts w:ascii="Aptos" w:hAnsi="Aptos" w:hint="default"/>
      </w:rPr>
    </w:lvl>
    <w:lvl w:ilvl="1" w:tplc="60AAE4BA">
      <w:start w:val="1"/>
      <w:numFmt w:val="bullet"/>
      <w:lvlText w:val="o"/>
      <w:lvlJc w:val="left"/>
      <w:pPr>
        <w:ind w:left="1800" w:hanging="360"/>
      </w:pPr>
      <w:rPr>
        <w:rFonts w:ascii="Courier New" w:hAnsi="Courier New" w:hint="default"/>
      </w:rPr>
    </w:lvl>
    <w:lvl w:ilvl="2" w:tplc="607C0E54">
      <w:start w:val="1"/>
      <w:numFmt w:val="bullet"/>
      <w:lvlText w:val=""/>
      <w:lvlJc w:val="left"/>
      <w:pPr>
        <w:ind w:left="2520" w:hanging="360"/>
      </w:pPr>
      <w:rPr>
        <w:rFonts w:ascii="Wingdings" w:hAnsi="Wingdings" w:hint="default"/>
      </w:rPr>
    </w:lvl>
    <w:lvl w:ilvl="3" w:tplc="04C69600">
      <w:start w:val="1"/>
      <w:numFmt w:val="bullet"/>
      <w:lvlText w:val=""/>
      <w:lvlJc w:val="left"/>
      <w:pPr>
        <w:ind w:left="3240" w:hanging="360"/>
      </w:pPr>
      <w:rPr>
        <w:rFonts w:ascii="Symbol" w:hAnsi="Symbol" w:hint="default"/>
      </w:rPr>
    </w:lvl>
    <w:lvl w:ilvl="4" w:tplc="13CA767A">
      <w:start w:val="1"/>
      <w:numFmt w:val="bullet"/>
      <w:lvlText w:val="o"/>
      <w:lvlJc w:val="left"/>
      <w:pPr>
        <w:ind w:left="3960" w:hanging="360"/>
      </w:pPr>
      <w:rPr>
        <w:rFonts w:ascii="Courier New" w:hAnsi="Courier New" w:hint="default"/>
      </w:rPr>
    </w:lvl>
    <w:lvl w:ilvl="5" w:tplc="B3AA2658">
      <w:start w:val="1"/>
      <w:numFmt w:val="bullet"/>
      <w:lvlText w:val=""/>
      <w:lvlJc w:val="left"/>
      <w:pPr>
        <w:ind w:left="4680" w:hanging="360"/>
      </w:pPr>
      <w:rPr>
        <w:rFonts w:ascii="Wingdings" w:hAnsi="Wingdings" w:hint="default"/>
      </w:rPr>
    </w:lvl>
    <w:lvl w:ilvl="6" w:tplc="671ACA90">
      <w:start w:val="1"/>
      <w:numFmt w:val="bullet"/>
      <w:lvlText w:val=""/>
      <w:lvlJc w:val="left"/>
      <w:pPr>
        <w:ind w:left="5400" w:hanging="360"/>
      </w:pPr>
      <w:rPr>
        <w:rFonts w:ascii="Symbol" w:hAnsi="Symbol" w:hint="default"/>
      </w:rPr>
    </w:lvl>
    <w:lvl w:ilvl="7" w:tplc="9662A40C">
      <w:start w:val="1"/>
      <w:numFmt w:val="bullet"/>
      <w:lvlText w:val="o"/>
      <w:lvlJc w:val="left"/>
      <w:pPr>
        <w:ind w:left="6120" w:hanging="360"/>
      </w:pPr>
      <w:rPr>
        <w:rFonts w:ascii="Courier New" w:hAnsi="Courier New" w:hint="default"/>
      </w:rPr>
    </w:lvl>
    <w:lvl w:ilvl="8" w:tplc="E4507590">
      <w:start w:val="1"/>
      <w:numFmt w:val="bullet"/>
      <w:lvlText w:val=""/>
      <w:lvlJc w:val="left"/>
      <w:pPr>
        <w:ind w:left="6840" w:hanging="360"/>
      </w:pPr>
      <w:rPr>
        <w:rFonts w:ascii="Wingdings" w:hAnsi="Wingdings" w:hint="default"/>
      </w:rPr>
    </w:lvl>
  </w:abstractNum>
  <w:abstractNum w:abstractNumId="22" w15:restartNumberingAfterBreak="0">
    <w:nsid w:val="691A5FAF"/>
    <w:multiLevelType w:val="hybridMultilevel"/>
    <w:tmpl w:val="335CA77A"/>
    <w:lvl w:ilvl="0" w:tplc="FFFFFFFF">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2C13851"/>
    <w:multiLevelType w:val="multilevel"/>
    <w:tmpl w:val="521EE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4574AE"/>
    <w:multiLevelType w:val="multilevel"/>
    <w:tmpl w:val="36F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351437">
    <w:abstractNumId w:val="16"/>
  </w:num>
  <w:num w:numId="2" w16cid:durableId="350112977">
    <w:abstractNumId w:val="9"/>
  </w:num>
  <w:num w:numId="3" w16cid:durableId="573249252">
    <w:abstractNumId w:val="11"/>
  </w:num>
  <w:num w:numId="4" w16cid:durableId="571811896">
    <w:abstractNumId w:val="0"/>
  </w:num>
  <w:num w:numId="5" w16cid:durableId="1589582487">
    <w:abstractNumId w:val="21"/>
  </w:num>
  <w:num w:numId="6" w16cid:durableId="1524246072">
    <w:abstractNumId w:val="17"/>
  </w:num>
  <w:num w:numId="7" w16cid:durableId="892080551">
    <w:abstractNumId w:val="10"/>
  </w:num>
  <w:num w:numId="8" w16cid:durableId="1569923830">
    <w:abstractNumId w:val="8"/>
  </w:num>
  <w:num w:numId="9" w16cid:durableId="835343662">
    <w:abstractNumId w:val="3"/>
  </w:num>
  <w:num w:numId="10" w16cid:durableId="1896816123">
    <w:abstractNumId w:val="15"/>
  </w:num>
  <w:num w:numId="11" w16cid:durableId="554245039">
    <w:abstractNumId w:val="4"/>
  </w:num>
  <w:num w:numId="12" w16cid:durableId="1737164992">
    <w:abstractNumId w:val="2"/>
  </w:num>
  <w:num w:numId="13" w16cid:durableId="1964730790">
    <w:abstractNumId w:val="18"/>
  </w:num>
  <w:num w:numId="14" w16cid:durableId="1595674712">
    <w:abstractNumId w:val="12"/>
  </w:num>
  <w:num w:numId="15" w16cid:durableId="1542783075">
    <w:abstractNumId w:val="7"/>
  </w:num>
  <w:num w:numId="16" w16cid:durableId="1540168247">
    <w:abstractNumId w:val="24"/>
  </w:num>
  <w:num w:numId="17" w16cid:durableId="855004544">
    <w:abstractNumId w:val="14"/>
  </w:num>
  <w:num w:numId="18" w16cid:durableId="681393703">
    <w:abstractNumId w:val="20"/>
  </w:num>
  <w:num w:numId="19" w16cid:durableId="1564832173">
    <w:abstractNumId w:val="5"/>
  </w:num>
  <w:num w:numId="20" w16cid:durableId="1264535035">
    <w:abstractNumId w:val="13"/>
  </w:num>
  <w:num w:numId="21" w16cid:durableId="1210337457">
    <w:abstractNumId w:val="19"/>
  </w:num>
  <w:num w:numId="22" w16cid:durableId="474303259">
    <w:abstractNumId w:val="23"/>
  </w:num>
  <w:num w:numId="23" w16cid:durableId="1556090316">
    <w:abstractNumId w:val="1"/>
  </w:num>
  <w:num w:numId="24" w16cid:durableId="2029716115">
    <w:abstractNumId w:val="22"/>
  </w:num>
  <w:num w:numId="25" w16cid:durableId="94433864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erden - Vollebregt D.M. van der (Daniëlle)">
    <w15:presenceInfo w15:providerId="AD" w15:userId="S::d.m.van.der.eerden@zoetermeer.nl::c470e9e9-bc25-4773-8150-49c7cc4c8cec"/>
  </w15:person>
  <w15:person w15:author="Hoorweg E.M. (Edisa)">
    <w15:presenceInfo w15:providerId="AD" w15:userId="S::e.m.hoorweg@zoetermeer.nl::8de46bd5-ada7-4a38-a215-9d527d73d6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40"/>
    <w:rsid w:val="00001EF4"/>
    <w:rsid w:val="000244E1"/>
    <w:rsid w:val="0002585B"/>
    <w:rsid w:val="00025AC9"/>
    <w:rsid w:val="00063E25"/>
    <w:rsid w:val="000725E0"/>
    <w:rsid w:val="000753E8"/>
    <w:rsid w:val="00086E1D"/>
    <w:rsid w:val="000A208D"/>
    <w:rsid w:val="000B674E"/>
    <w:rsid w:val="000F25E3"/>
    <w:rsid w:val="00105112"/>
    <w:rsid w:val="00106B2D"/>
    <w:rsid w:val="0011318C"/>
    <w:rsid w:val="00124AFC"/>
    <w:rsid w:val="00140CBB"/>
    <w:rsid w:val="001A3733"/>
    <w:rsid w:val="001C0350"/>
    <w:rsid w:val="001C33B2"/>
    <w:rsid w:val="00204807"/>
    <w:rsid w:val="00205AFB"/>
    <w:rsid w:val="002127EE"/>
    <w:rsid w:val="00217917"/>
    <w:rsid w:val="00225C90"/>
    <w:rsid w:val="00233787"/>
    <w:rsid w:val="0024518D"/>
    <w:rsid w:val="00247639"/>
    <w:rsid w:val="00292B50"/>
    <w:rsid w:val="002A6310"/>
    <w:rsid w:val="002C18F2"/>
    <w:rsid w:val="002D2175"/>
    <w:rsid w:val="002F45C4"/>
    <w:rsid w:val="003166CC"/>
    <w:rsid w:val="003219BA"/>
    <w:rsid w:val="0032466B"/>
    <w:rsid w:val="00326D4C"/>
    <w:rsid w:val="003338BC"/>
    <w:rsid w:val="003358A6"/>
    <w:rsid w:val="0034286C"/>
    <w:rsid w:val="0037C43F"/>
    <w:rsid w:val="00391210"/>
    <w:rsid w:val="003F21A7"/>
    <w:rsid w:val="004233B0"/>
    <w:rsid w:val="00430EAD"/>
    <w:rsid w:val="00446DD4"/>
    <w:rsid w:val="00472D13"/>
    <w:rsid w:val="004871DE"/>
    <w:rsid w:val="004B7A6A"/>
    <w:rsid w:val="004C3DA0"/>
    <w:rsid w:val="004D7668"/>
    <w:rsid w:val="004F371E"/>
    <w:rsid w:val="00546C05"/>
    <w:rsid w:val="00576A6A"/>
    <w:rsid w:val="005B0ECA"/>
    <w:rsid w:val="005D36AB"/>
    <w:rsid w:val="005E06CC"/>
    <w:rsid w:val="00604A69"/>
    <w:rsid w:val="00614498"/>
    <w:rsid w:val="00630244"/>
    <w:rsid w:val="00640F44"/>
    <w:rsid w:val="006632DD"/>
    <w:rsid w:val="00673670"/>
    <w:rsid w:val="006830F7"/>
    <w:rsid w:val="006859D3"/>
    <w:rsid w:val="006900EE"/>
    <w:rsid w:val="006A230D"/>
    <w:rsid w:val="006B0851"/>
    <w:rsid w:val="006F59EE"/>
    <w:rsid w:val="007027CB"/>
    <w:rsid w:val="00703BDD"/>
    <w:rsid w:val="00707F59"/>
    <w:rsid w:val="007766CB"/>
    <w:rsid w:val="007F3F29"/>
    <w:rsid w:val="00814140"/>
    <w:rsid w:val="00861361"/>
    <w:rsid w:val="0089013C"/>
    <w:rsid w:val="00893B05"/>
    <w:rsid w:val="00897AEC"/>
    <w:rsid w:val="008B496F"/>
    <w:rsid w:val="008E6F3B"/>
    <w:rsid w:val="00904855"/>
    <w:rsid w:val="0095297B"/>
    <w:rsid w:val="00964DAD"/>
    <w:rsid w:val="0096773B"/>
    <w:rsid w:val="009A586E"/>
    <w:rsid w:val="009D6B4F"/>
    <w:rsid w:val="009D70C2"/>
    <w:rsid w:val="00A3366B"/>
    <w:rsid w:val="00A4248A"/>
    <w:rsid w:val="00A430C1"/>
    <w:rsid w:val="00A54518"/>
    <w:rsid w:val="00A62F58"/>
    <w:rsid w:val="00A81584"/>
    <w:rsid w:val="00A84595"/>
    <w:rsid w:val="00AB0008"/>
    <w:rsid w:val="00B4333A"/>
    <w:rsid w:val="00B514F9"/>
    <w:rsid w:val="00B66741"/>
    <w:rsid w:val="00BA4BE5"/>
    <w:rsid w:val="00BA4E53"/>
    <w:rsid w:val="00BC6CE1"/>
    <w:rsid w:val="00C20AF9"/>
    <w:rsid w:val="00CD195F"/>
    <w:rsid w:val="00CE76DC"/>
    <w:rsid w:val="00D27B3C"/>
    <w:rsid w:val="00D72642"/>
    <w:rsid w:val="00D85058"/>
    <w:rsid w:val="00D92B4A"/>
    <w:rsid w:val="00DD2A21"/>
    <w:rsid w:val="00DF305C"/>
    <w:rsid w:val="00E16512"/>
    <w:rsid w:val="00E16B9D"/>
    <w:rsid w:val="00E55BA9"/>
    <w:rsid w:val="00E654A6"/>
    <w:rsid w:val="00E8055F"/>
    <w:rsid w:val="00E839DD"/>
    <w:rsid w:val="00EC366A"/>
    <w:rsid w:val="00EC6C8D"/>
    <w:rsid w:val="00EF74D1"/>
    <w:rsid w:val="00F22E7D"/>
    <w:rsid w:val="00F53F2D"/>
    <w:rsid w:val="00F75931"/>
    <w:rsid w:val="00F77BB1"/>
    <w:rsid w:val="00F92CB2"/>
    <w:rsid w:val="00FA2EB6"/>
    <w:rsid w:val="00FC35F9"/>
    <w:rsid w:val="00FD085F"/>
    <w:rsid w:val="00FD6695"/>
    <w:rsid w:val="00FE4A59"/>
    <w:rsid w:val="00FF493B"/>
    <w:rsid w:val="0162D8DC"/>
    <w:rsid w:val="01728B30"/>
    <w:rsid w:val="01ADDE2F"/>
    <w:rsid w:val="01E39FA7"/>
    <w:rsid w:val="022CFE3B"/>
    <w:rsid w:val="029917CF"/>
    <w:rsid w:val="02AAE3E0"/>
    <w:rsid w:val="02C51A3E"/>
    <w:rsid w:val="02CCEF48"/>
    <w:rsid w:val="03062F45"/>
    <w:rsid w:val="0379909E"/>
    <w:rsid w:val="03AA6561"/>
    <w:rsid w:val="03B78292"/>
    <w:rsid w:val="03EE98D3"/>
    <w:rsid w:val="043D5C34"/>
    <w:rsid w:val="044A8A88"/>
    <w:rsid w:val="047D0B35"/>
    <w:rsid w:val="04E81016"/>
    <w:rsid w:val="052BFA21"/>
    <w:rsid w:val="052C16FC"/>
    <w:rsid w:val="0539ABC5"/>
    <w:rsid w:val="053C5F7F"/>
    <w:rsid w:val="0589C127"/>
    <w:rsid w:val="059DECE8"/>
    <w:rsid w:val="059EE25F"/>
    <w:rsid w:val="05BA3E6B"/>
    <w:rsid w:val="05D5E725"/>
    <w:rsid w:val="06270A2D"/>
    <w:rsid w:val="066D0CAA"/>
    <w:rsid w:val="067DAE8B"/>
    <w:rsid w:val="06C4BAC4"/>
    <w:rsid w:val="075FB890"/>
    <w:rsid w:val="077AFD9A"/>
    <w:rsid w:val="07908623"/>
    <w:rsid w:val="080F05D4"/>
    <w:rsid w:val="0843932A"/>
    <w:rsid w:val="08C9459F"/>
    <w:rsid w:val="08CD65B3"/>
    <w:rsid w:val="09177D54"/>
    <w:rsid w:val="0977E509"/>
    <w:rsid w:val="09AD70D4"/>
    <w:rsid w:val="09C37259"/>
    <w:rsid w:val="09C3E1C9"/>
    <w:rsid w:val="09CAE311"/>
    <w:rsid w:val="0A014C96"/>
    <w:rsid w:val="0AAE28A8"/>
    <w:rsid w:val="0ACBA6B9"/>
    <w:rsid w:val="0AD1A01A"/>
    <w:rsid w:val="0B0D50EA"/>
    <w:rsid w:val="0B7AD951"/>
    <w:rsid w:val="0B9CE5D9"/>
    <w:rsid w:val="0BE1EA81"/>
    <w:rsid w:val="0C035CAC"/>
    <w:rsid w:val="0C1A90BB"/>
    <w:rsid w:val="0C9B828D"/>
    <w:rsid w:val="0CD01856"/>
    <w:rsid w:val="0CE8C495"/>
    <w:rsid w:val="0D4E44DD"/>
    <w:rsid w:val="0D6937F6"/>
    <w:rsid w:val="0DCAFF91"/>
    <w:rsid w:val="0DEA9CBC"/>
    <w:rsid w:val="0E4AD082"/>
    <w:rsid w:val="0E5EB20A"/>
    <w:rsid w:val="0E633DA4"/>
    <w:rsid w:val="0EC4AD00"/>
    <w:rsid w:val="0ECB4D19"/>
    <w:rsid w:val="0F0B3629"/>
    <w:rsid w:val="0F9B79E3"/>
    <w:rsid w:val="0FD6A079"/>
    <w:rsid w:val="0FF02B08"/>
    <w:rsid w:val="1031442C"/>
    <w:rsid w:val="10320FF3"/>
    <w:rsid w:val="10B0F3FC"/>
    <w:rsid w:val="1119BA35"/>
    <w:rsid w:val="1143E038"/>
    <w:rsid w:val="114D7295"/>
    <w:rsid w:val="1178F9B5"/>
    <w:rsid w:val="11D6D434"/>
    <w:rsid w:val="122D0355"/>
    <w:rsid w:val="1258AAB2"/>
    <w:rsid w:val="125E0A39"/>
    <w:rsid w:val="12AC0A1B"/>
    <w:rsid w:val="12D15CA4"/>
    <w:rsid w:val="12E4CF94"/>
    <w:rsid w:val="13078EA8"/>
    <w:rsid w:val="13CC54FC"/>
    <w:rsid w:val="13EA4C5C"/>
    <w:rsid w:val="146FF9BE"/>
    <w:rsid w:val="15469504"/>
    <w:rsid w:val="15B1C484"/>
    <w:rsid w:val="15E1C03D"/>
    <w:rsid w:val="16501860"/>
    <w:rsid w:val="1684BE9B"/>
    <w:rsid w:val="16BEBE12"/>
    <w:rsid w:val="16DEC4F9"/>
    <w:rsid w:val="17018B2C"/>
    <w:rsid w:val="171DA5AB"/>
    <w:rsid w:val="171FC3AE"/>
    <w:rsid w:val="177441E1"/>
    <w:rsid w:val="179F2D81"/>
    <w:rsid w:val="17C27F37"/>
    <w:rsid w:val="17FE39CC"/>
    <w:rsid w:val="180A6632"/>
    <w:rsid w:val="183943E4"/>
    <w:rsid w:val="1863CEC9"/>
    <w:rsid w:val="18830727"/>
    <w:rsid w:val="189806AE"/>
    <w:rsid w:val="18CA1DE7"/>
    <w:rsid w:val="196E8400"/>
    <w:rsid w:val="198F8D92"/>
    <w:rsid w:val="1A147850"/>
    <w:rsid w:val="1A4E840C"/>
    <w:rsid w:val="1A6CA7E7"/>
    <w:rsid w:val="1A85C917"/>
    <w:rsid w:val="1ACA98C5"/>
    <w:rsid w:val="1B68C904"/>
    <w:rsid w:val="1B9BC80E"/>
    <w:rsid w:val="1BBD239B"/>
    <w:rsid w:val="1C22666E"/>
    <w:rsid w:val="1C43EAE0"/>
    <w:rsid w:val="1C47207A"/>
    <w:rsid w:val="1C645E1F"/>
    <w:rsid w:val="1C80E6CF"/>
    <w:rsid w:val="1C863387"/>
    <w:rsid w:val="1C9F9184"/>
    <w:rsid w:val="1CBBD1DD"/>
    <w:rsid w:val="1D66CDB4"/>
    <w:rsid w:val="1D752F06"/>
    <w:rsid w:val="1E360592"/>
    <w:rsid w:val="1E5DDCD4"/>
    <w:rsid w:val="1E7B2C5E"/>
    <w:rsid w:val="1E97CC8B"/>
    <w:rsid w:val="1F07017F"/>
    <w:rsid w:val="1F0AE07C"/>
    <w:rsid w:val="1F68A240"/>
    <w:rsid w:val="1FC77435"/>
    <w:rsid w:val="208D701A"/>
    <w:rsid w:val="208EE622"/>
    <w:rsid w:val="209C6C42"/>
    <w:rsid w:val="209FE229"/>
    <w:rsid w:val="20A56EC8"/>
    <w:rsid w:val="20B162E9"/>
    <w:rsid w:val="20C94056"/>
    <w:rsid w:val="20EE1F3C"/>
    <w:rsid w:val="21027C58"/>
    <w:rsid w:val="21128CE1"/>
    <w:rsid w:val="212374B3"/>
    <w:rsid w:val="217B865B"/>
    <w:rsid w:val="21A2D8C1"/>
    <w:rsid w:val="21BBD41D"/>
    <w:rsid w:val="21C820B1"/>
    <w:rsid w:val="21EE7247"/>
    <w:rsid w:val="21F702B7"/>
    <w:rsid w:val="227C8889"/>
    <w:rsid w:val="22C2C514"/>
    <w:rsid w:val="22C56A51"/>
    <w:rsid w:val="23419F0C"/>
    <w:rsid w:val="2361125D"/>
    <w:rsid w:val="23743E75"/>
    <w:rsid w:val="2375A195"/>
    <w:rsid w:val="23B00187"/>
    <w:rsid w:val="240FCA0D"/>
    <w:rsid w:val="2425FA84"/>
    <w:rsid w:val="24550913"/>
    <w:rsid w:val="247E6612"/>
    <w:rsid w:val="24DF6E35"/>
    <w:rsid w:val="24F7E036"/>
    <w:rsid w:val="255AE0D4"/>
    <w:rsid w:val="25AC4B42"/>
    <w:rsid w:val="25D2F126"/>
    <w:rsid w:val="25DED1FB"/>
    <w:rsid w:val="25F17C55"/>
    <w:rsid w:val="26089AE5"/>
    <w:rsid w:val="26934C28"/>
    <w:rsid w:val="26BCEFE7"/>
    <w:rsid w:val="270C279A"/>
    <w:rsid w:val="273EDD3C"/>
    <w:rsid w:val="27B2FE6F"/>
    <w:rsid w:val="2828AD06"/>
    <w:rsid w:val="28792BBE"/>
    <w:rsid w:val="287BB3BE"/>
    <w:rsid w:val="287D3789"/>
    <w:rsid w:val="28810447"/>
    <w:rsid w:val="28DAFAC5"/>
    <w:rsid w:val="290093CC"/>
    <w:rsid w:val="2945319C"/>
    <w:rsid w:val="29752350"/>
    <w:rsid w:val="2A359C6A"/>
    <w:rsid w:val="2AAF8B20"/>
    <w:rsid w:val="2AC7BFD9"/>
    <w:rsid w:val="2B05C552"/>
    <w:rsid w:val="2B4866A6"/>
    <w:rsid w:val="2BB40010"/>
    <w:rsid w:val="2BF09057"/>
    <w:rsid w:val="2C0CAFEA"/>
    <w:rsid w:val="2D242780"/>
    <w:rsid w:val="2D5404C3"/>
    <w:rsid w:val="2D862A07"/>
    <w:rsid w:val="2D982338"/>
    <w:rsid w:val="2DA96CFD"/>
    <w:rsid w:val="2DC3B518"/>
    <w:rsid w:val="2DE069D3"/>
    <w:rsid w:val="2E3DAC61"/>
    <w:rsid w:val="2EA8D54A"/>
    <w:rsid w:val="2EDD7417"/>
    <w:rsid w:val="2F244571"/>
    <w:rsid w:val="2F90DFAB"/>
    <w:rsid w:val="2F9C64ED"/>
    <w:rsid w:val="2FE064F7"/>
    <w:rsid w:val="303EBF1C"/>
    <w:rsid w:val="304B8D49"/>
    <w:rsid w:val="30557D3E"/>
    <w:rsid w:val="30623E9A"/>
    <w:rsid w:val="306AECE7"/>
    <w:rsid w:val="30D76646"/>
    <w:rsid w:val="3102D69D"/>
    <w:rsid w:val="311DA667"/>
    <w:rsid w:val="3134432E"/>
    <w:rsid w:val="315845E9"/>
    <w:rsid w:val="317D11E0"/>
    <w:rsid w:val="31B42E08"/>
    <w:rsid w:val="31E54C6B"/>
    <w:rsid w:val="323BC169"/>
    <w:rsid w:val="32888A9E"/>
    <w:rsid w:val="32F4BE29"/>
    <w:rsid w:val="330A28D1"/>
    <w:rsid w:val="3381F048"/>
    <w:rsid w:val="33BCF439"/>
    <w:rsid w:val="34725E1D"/>
    <w:rsid w:val="35332528"/>
    <w:rsid w:val="3544621D"/>
    <w:rsid w:val="35455FAC"/>
    <w:rsid w:val="357EDA89"/>
    <w:rsid w:val="35BEF108"/>
    <w:rsid w:val="3665112A"/>
    <w:rsid w:val="36936108"/>
    <w:rsid w:val="36C34144"/>
    <w:rsid w:val="36D10F4C"/>
    <w:rsid w:val="3708D8B5"/>
    <w:rsid w:val="3710B099"/>
    <w:rsid w:val="37A51355"/>
    <w:rsid w:val="37AF018B"/>
    <w:rsid w:val="38250118"/>
    <w:rsid w:val="38694D31"/>
    <w:rsid w:val="387FF8B9"/>
    <w:rsid w:val="38F1BC20"/>
    <w:rsid w:val="392CEAF5"/>
    <w:rsid w:val="39523145"/>
    <w:rsid w:val="395A775E"/>
    <w:rsid w:val="398E2E16"/>
    <w:rsid w:val="39931479"/>
    <w:rsid w:val="39ED3FCA"/>
    <w:rsid w:val="39F866B5"/>
    <w:rsid w:val="3BF9E9F1"/>
    <w:rsid w:val="3BFCA273"/>
    <w:rsid w:val="3C0A6562"/>
    <w:rsid w:val="3C61D5DF"/>
    <w:rsid w:val="3CA03A62"/>
    <w:rsid w:val="3D1C5F4A"/>
    <w:rsid w:val="3D347530"/>
    <w:rsid w:val="3D4D7438"/>
    <w:rsid w:val="3D534EB6"/>
    <w:rsid w:val="3E39FE51"/>
    <w:rsid w:val="3ED534C3"/>
    <w:rsid w:val="3EFA3DAF"/>
    <w:rsid w:val="3F14F553"/>
    <w:rsid w:val="3F657F52"/>
    <w:rsid w:val="3FBCE160"/>
    <w:rsid w:val="3FC8623C"/>
    <w:rsid w:val="3FEA0DEB"/>
    <w:rsid w:val="403BD545"/>
    <w:rsid w:val="405CBB9E"/>
    <w:rsid w:val="40D11BB1"/>
    <w:rsid w:val="40DCF32D"/>
    <w:rsid w:val="4153C922"/>
    <w:rsid w:val="41907F99"/>
    <w:rsid w:val="4199BFF1"/>
    <w:rsid w:val="41EF1041"/>
    <w:rsid w:val="424E2D82"/>
    <w:rsid w:val="42574F47"/>
    <w:rsid w:val="4258C193"/>
    <w:rsid w:val="42B550B3"/>
    <w:rsid w:val="42DFD642"/>
    <w:rsid w:val="4315F4E6"/>
    <w:rsid w:val="4388716E"/>
    <w:rsid w:val="43989941"/>
    <w:rsid w:val="43F8549C"/>
    <w:rsid w:val="4419C26E"/>
    <w:rsid w:val="4419EFF2"/>
    <w:rsid w:val="442523F4"/>
    <w:rsid w:val="4445CC6A"/>
    <w:rsid w:val="4474B770"/>
    <w:rsid w:val="44927AE0"/>
    <w:rsid w:val="44AFA9F3"/>
    <w:rsid w:val="45166203"/>
    <w:rsid w:val="462BD500"/>
    <w:rsid w:val="4642516A"/>
    <w:rsid w:val="46582A7F"/>
    <w:rsid w:val="465AAADD"/>
    <w:rsid w:val="46E244F9"/>
    <w:rsid w:val="46E80FEE"/>
    <w:rsid w:val="4725E2EB"/>
    <w:rsid w:val="4742C16C"/>
    <w:rsid w:val="475FBB2A"/>
    <w:rsid w:val="4782463B"/>
    <w:rsid w:val="4788558A"/>
    <w:rsid w:val="47C6E380"/>
    <w:rsid w:val="47EB8C21"/>
    <w:rsid w:val="4835C727"/>
    <w:rsid w:val="48650FF1"/>
    <w:rsid w:val="487B20C7"/>
    <w:rsid w:val="487DCC31"/>
    <w:rsid w:val="488F0D48"/>
    <w:rsid w:val="497A446D"/>
    <w:rsid w:val="497C0C92"/>
    <w:rsid w:val="498CAD8C"/>
    <w:rsid w:val="4A1B58C2"/>
    <w:rsid w:val="4A1EFB43"/>
    <w:rsid w:val="4A51A627"/>
    <w:rsid w:val="4A61E97B"/>
    <w:rsid w:val="4AAAC022"/>
    <w:rsid w:val="4ABDB94E"/>
    <w:rsid w:val="4AEFBBC6"/>
    <w:rsid w:val="4AF7D8F7"/>
    <w:rsid w:val="4B05081C"/>
    <w:rsid w:val="4B1419A2"/>
    <w:rsid w:val="4B2F879F"/>
    <w:rsid w:val="4B5AF58D"/>
    <w:rsid w:val="4B5B10D9"/>
    <w:rsid w:val="4B6A8296"/>
    <w:rsid w:val="4BA941B8"/>
    <w:rsid w:val="4C722EF5"/>
    <w:rsid w:val="4D44F4B0"/>
    <w:rsid w:val="4D648EE7"/>
    <w:rsid w:val="4DA594E7"/>
    <w:rsid w:val="4DB01705"/>
    <w:rsid w:val="4DFDB5C6"/>
    <w:rsid w:val="4E049B00"/>
    <w:rsid w:val="4ED43D2B"/>
    <w:rsid w:val="4F45FB3F"/>
    <w:rsid w:val="4F48AF15"/>
    <w:rsid w:val="4F63F824"/>
    <w:rsid w:val="4F9BFAE2"/>
    <w:rsid w:val="4FBEB528"/>
    <w:rsid w:val="50058D11"/>
    <w:rsid w:val="50A90220"/>
    <w:rsid w:val="50FB5B09"/>
    <w:rsid w:val="51429A26"/>
    <w:rsid w:val="522B8228"/>
    <w:rsid w:val="52808602"/>
    <w:rsid w:val="52E1398F"/>
    <w:rsid w:val="52E28AEE"/>
    <w:rsid w:val="5331C0B9"/>
    <w:rsid w:val="53338084"/>
    <w:rsid w:val="5339D4E7"/>
    <w:rsid w:val="53755C4C"/>
    <w:rsid w:val="5382DAF5"/>
    <w:rsid w:val="53838196"/>
    <w:rsid w:val="53901901"/>
    <w:rsid w:val="53E17554"/>
    <w:rsid w:val="555AB9F3"/>
    <w:rsid w:val="55A4E0D4"/>
    <w:rsid w:val="55C346A4"/>
    <w:rsid w:val="55EA0C28"/>
    <w:rsid w:val="564E7571"/>
    <w:rsid w:val="5739B541"/>
    <w:rsid w:val="573EC24F"/>
    <w:rsid w:val="573FE424"/>
    <w:rsid w:val="57493409"/>
    <w:rsid w:val="574F1D45"/>
    <w:rsid w:val="5776A2A4"/>
    <w:rsid w:val="5802E852"/>
    <w:rsid w:val="58356EAB"/>
    <w:rsid w:val="58B0B45F"/>
    <w:rsid w:val="58B17516"/>
    <w:rsid w:val="5909C100"/>
    <w:rsid w:val="592B9D55"/>
    <w:rsid w:val="5951BA85"/>
    <w:rsid w:val="59585DED"/>
    <w:rsid w:val="5964CE2E"/>
    <w:rsid w:val="596F37A4"/>
    <w:rsid w:val="5A205127"/>
    <w:rsid w:val="5A4935D0"/>
    <w:rsid w:val="5AEF33C4"/>
    <w:rsid w:val="5B6D0280"/>
    <w:rsid w:val="5B8B05BD"/>
    <w:rsid w:val="5B9487DD"/>
    <w:rsid w:val="5BB158E9"/>
    <w:rsid w:val="5BC146E8"/>
    <w:rsid w:val="5C61DF3C"/>
    <w:rsid w:val="5C9183EB"/>
    <w:rsid w:val="5CA10482"/>
    <w:rsid w:val="5CF28FD7"/>
    <w:rsid w:val="5CFB4775"/>
    <w:rsid w:val="5D8E5E17"/>
    <w:rsid w:val="5DAA116E"/>
    <w:rsid w:val="5DB3622F"/>
    <w:rsid w:val="5DCEDC20"/>
    <w:rsid w:val="5DFFB6CB"/>
    <w:rsid w:val="5E0DDBB3"/>
    <w:rsid w:val="5EF6972E"/>
    <w:rsid w:val="5F2F0A90"/>
    <w:rsid w:val="5FA47A5C"/>
    <w:rsid w:val="5FCF8394"/>
    <w:rsid w:val="6074302D"/>
    <w:rsid w:val="60CABAB9"/>
    <w:rsid w:val="60E7408D"/>
    <w:rsid w:val="6124BAB2"/>
    <w:rsid w:val="6152A732"/>
    <w:rsid w:val="6157B783"/>
    <w:rsid w:val="618C9938"/>
    <w:rsid w:val="62715C61"/>
    <w:rsid w:val="633B746A"/>
    <w:rsid w:val="63E9624D"/>
    <w:rsid w:val="63EEA992"/>
    <w:rsid w:val="640D9FB2"/>
    <w:rsid w:val="64504CBD"/>
    <w:rsid w:val="64564256"/>
    <w:rsid w:val="647BA95C"/>
    <w:rsid w:val="64C27530"/>
    <w:rsid w:val="64CEA5C3"/>
    <w:rsid w:val="64FC9CF7"/>
    <w:rsid w:val="64FE49EC"/>
    <w:rsid w:val="6504E80C"/>
    <w:rsid w:val="654B8C6E"/>
    <w:rsid w:val="6550B5FC"/>
    <w:rsid w:val="657B8421"/>
    <w:rsid w:val="65D5E3EC"/>
    <w:rsid w:val="65D8915E"/>
    <w:rsid w:val="65F5C766"/>
    <w:rsid w:val="6622AD14"/>
    <w:rsid w:val="668B84D8"/>
    <w:rsid w:val="6708ED02"/>
    <w:rsid w:val="6763F0BD"/>
    <w:rsid w:val="6766E0C5"/>
    <w:rsid w:val="67F0D91D"/>
    <w:rsid w:val="682A6510"/>
    <w:rsid w:val="6845EE98"/>
    <w:rsid w:val="685F2318"/>
    <w:rsid w:val="6864A864"/>
    <w:rsid w:val="689B5B36"/>
    <w:rsid w:val="68C97527"/>
    <w:rsid w:val="68D45D04"/>
    <w:rsid w:val="691D0A96"/>
    <w:rsid w:val="6958D6DD"/>
    <w:rsid w:val="6980C232"/>
    <w:rsid w:val="69AC9420"/>
    <w:rsid w:val="69B98149"/>
    <w:rsid w:val="69FA4F6D"/>
    <w:rsid w:val="6A104D9E"/>
    <w:rsid w:val="6A34493E"/>
    <w:rsid w:val="6A3C9B15"/>
    <w:rsid w:val="6A55E44A"/>
    <w:rsid w:val="6A7E11C7"/>
    <w:rsid w:val="6A94A670"/>
    <w:rsid w:val="6AA7152C"/>
    <w:rsid w:val="6AEDF9BE"/>
    <w:rsid w:val="6B078FBA"/>
    <w:rsid w:val="6B38878E"/>
    <w:rsid w:val="6B83443F"/>
    <w:rsid w:val="6B8DA5C6"/>
    <w:rsid w:val="6B8E29DE"/>
    <w:rsid w:val="6BDE84D6"/>
    <w:rsid w:val="6C72D10D"/>
    <w:rsid w:val="6C87B268"/>
    <w:rsid w:val="6CAA8098"/>
    <w:rsid w:val="6CB0CBBB"/>
    <w:rsid w:val="6CC2E051"/>
    <w:rsid w:val="6CC57476"/>
    <w:rsid w:val="6D050DCC"/>
    <w:rsid w:val="6D34923E"/>
    <w:rsid w:val="6DB038CF"/>
    <w:rsid w:val="6DF9017A"/>
    <w:rsid w:val="6E565C90"/>
    <w:rsid w:val="6E5C8148"/>
    <w:rsid w:val="6EDCD8C4"/>
    <w:rsid w:val="6EF81EB6"/>
    <w:rsid w:val="6EFD1FBA"/>
    <w:rsid w:val="6F1C8D5C"/>
    <w:rsid w:val="6F293EFD"/>
    <w:rsid w:val="6F440870"/>
    <w:rsid w:val="6F62DD8D"/>
    <w:rsid w:val="6F86294E"/>
    <w:rsid w:val="6F8DBD6C"/>
    <w:rsid w:val="6FA2DEDC"/>
    <w:rsid w:val="6FB5FE78"/>
    <w:rsid w:val="6FE7E696"/>
    <w:rsid w:val="70015184"/>
    <w:rsid w:val="7006A822"/>
    <w:rsid w:val="7016871A"/>
    <w:rsid w:val="7023B424"/>
    <w:rsid w:val="703A5CF3"/>
    <w:rsid w:val="706309D8"/>
    <w:rsid w:val="70A13291"/>
    <w:rsid w:val="70D3E264"/>
    <w:rsid w:val="70D8682E"/>
    <w:rsid w:val="7112A17F"/>
    <w:rsid w:val="711BBC97"/>
    <w:rsid w:val="71A0BD11"/>
    <w:rsid w:val="71DFE13D"/>
    <w:rsid w:val="71E52BDA"/>
    <w:rsid w:val="71FA1D62"/>
    <w:rsid w:val="7223E9DE"/>
    <w:rsid w:val="725E4AF3"/>
    <w:rsid w:val="729FFB04"/>
    <w:rsid w:val="72B40D40"/>
    <w:rsid w:val="72D69A59"/>
    <w:rsid w:val="72E1C3A6"/>
    <w:rsid w:val="72E370D2"/>
    <w:rsid w:val="72F971BA"/>
    <w:rsid w:val="730131D7"/>
    <w:rsid w:val="73051E8B"/>
    <w:rsid w:val="730642C5"/>
    <w:rsid w:val="73255D66"/>
    <w:rsid w:val="73313A5C"/>
    <w:rsid w:val="736B989B"/>
    <w:rsid w:val="742FE629"/>
    <w:rsid w:val="749A096B"/>
    <w:rsid w:val="7543DC4B"/>
    <w:rsid w:val="75AC6464"/>
    <w:rsid w:val="75BC4A44"/>
    <w:rsid w:val="75E298F7"/>
    <w:rsid w:val="7649CE0C"/>
    <w:rsid w:val="766A6494"/>
    <w:rsid w:val="771AADDD"/>
    <w:rsid w:val="77EA3460"/>
    <w:rsid w:val="78A1CE79"/>
    <w:rsid w:val="78D2B321"/>
    <w:rsid w:val="791AF345"/>
    <w:rsid w:val="79214495"/>
    <w:rsid w:val="79800BC1"/>
    <w:rsid w:val="798E19EE"/>
    <w:rsid w:val="79B2170A"/>
    <w:rsid w:val="7A445520"/>
    <w:rsid w:val="7A53AA75"/>
    <w:rsid w:val="7A9074E9"/>
    <w:rsid w:val="7BE08CE4"/>
    <w:rsid w:val="7C1C6FDC"/>
    <w:rsid w:val="7C749E2A"/>
    <w:rsid w:val="7C9CAB49"/>
    <w:rsid w:val="7CB526EB"/>
    <w:rsid w:val="7D10BB7A"/>
    <w:rsid w:val="7D602DBC"/>
    <w:rsid w:val="7DA8A782"/>
    <w:rsid w:val="7DD31133"/>
    <w:rsid w:val="7E08DB32"/>
    <w:rsid w:val="7E5B6BB6"/>
    <w:rsid w:val="7EC15E3E"/>
    <w:rsid w:val="7EC3AA15"/>
    <w:rsid w:val="7EE6EA1B"/>
    <w:rsid w:val="7EF3718E"/>
    <w:rsid w:val="7FD1FCCC"/>
    <w:rsid w:val="7FF0B174"/>
    <w:rsid w:val="7FF9CB7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CED7"/>
  <w15:chartTrackingRefBased/>
  <w15:docId w15:val="{764E371E-3B46-46E3-B08F-BE16ED61D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1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1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1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141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141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1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1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1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1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1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1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141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141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1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1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1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140"/>
    <w:rPr>
      <w:rFonts w:eastAsiaTheme="majorEastAsia" w:cstheme="majorBidi"/>
      <w:color w:val="272727" w:themeColor="text1" w:themeTint="D8"/>
    </w:rPr>
  </w:style>
  <w:style w:type="paragraph" w:styleId="Title">
    <w:name w:val="Title"/>
    <w:basedOn w:val="Normal"/>
    <w:next w:val="Normal"/>
    <w:link w:val="TitleChar"/>
    <w:uiPriority w:val="10"/>
    <w:qFormat/>
    <w:rsid w:val="008141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1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1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140"/>
    <w:pPr>
      <w:spacing w:before="160"/>
      <w:jc w:val="center"/>
    </w:pPr>
    <w:rPr>
      <w:i/>
      <w:iCs/>
      <w:color w:val="404040" w:themeColor="text1" w:themeTint="BF"/>
    </w:rPr>
  </w:style>
  <w:style w:type="character" w:customStyle="1" w:styleId="QuoteChar">
    <w:name w:val="Quote Char"/>
    <w:basedOn w:val="DefaultParagraphFont"/>
    <w:link w:val="Quote"/>
    <w:uiPriority w:val="29"/>
    <w:rsid w:val="00814140"/>
    <w:rPr>
      <w:i/>
      <w:iCs/>
      <w:color w:val="404040" w:themeColor="text1" w:themeTint="BF"/>
    </w:rPr>
  </w:style>
  <w:style w:type="paragraph" w:styleId="ListParagraph">
    <w:name w:val="List Paragraph"/>
    <w:basedOn w:val="Normal"/>
    <w:uiPriority w:val="34"/>
    <w:qFormat/>
    <w:rsid w:val="00814140"/>
    <w:pPr>
      <w:ind w:left="720"/>
      <w:contextualSpacing/>
    </w:pPr>
  </w:style>
  <w:style w:type="character" w:styleId="IntenseEmphasis">
    <w:name w:val="Intense Emphasis"/>
    <w:basedOn w:val="DefaultParagraphFont"/>
    <w:uiPriority w:val="21"/>
    <w:qFormat/>
    <w:rsid w:val="00814140"/>
    <w:rPr>
      <w:i/>
      <w:iCs/>
      <w:color w:val="0F4761" w:themeColor="accent1" w:themeShade="BF"/>
    </w:rPr>
  </w:style>
  <w:style w:type="paragraph" w:styleId="IntenseQuote">
    <w:name w:val="Intense Quote"/>
    <w:basedOn w:val="Normal"/>
    <w:next w:val="Normal"/>
    <w:link w:val="IntenseQuoteChar"/>
    <w:uiPriority w:val="30"/>
    <w:qFormat/>
    <w:rsid w:val="00814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140"/>
    <w:rPr>
      <w:i/>
      <w:iCs/>
      <w:color w:val="0F4761" w:themeColor="accent1" w:themeShade="BF"/>
    </w:rPr>
  </w:style>
  <w:style w:type="character" w:styleId="IntenseReference">
    <w:name w:val="Intense Reference"/>
    <w:basedOn w:val="DefaultParagraphFont"/>
    <w:uiPriority w:val="32"/>
    <w:qFormat/>
    <w:rsid w:val="00814140"/>
    <w:rPr>
      <w:b/>
      <w:bCs/>
      <w:smallCaps/>
      <w:color w:val="0F4761" w:themeColor="accent1" w:themeShade="BF"/>
      <w:spacing w:val="5"/>
    </w:rPr>
  </w:style>
  <w:style w:type="paragraph" w:styleId="NormalWeb">
    <w:name w:val="Normal (Web)"/>
    <w:basedOn w:val="Normal"/>
    <w:uiPriority w:val="99"/>
    <w:semiHidden/>
    <w:unhideWhenUsed/>
    <w:rsid w:val="00814140"/>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styleId="Strong">
    <w:name w:val="Strong"/>
    <w:basedOn w:val="DefaultParagraphFont"/>
    <w:uiPriority w:val="22"/>
    <w:qFormat/>
    <w:rsid w:val="00576A6A"/>
    <w:rPr>
      <w:b/>
      <w:bCs/>
    </w:rPr>
  </w:style>
  <w:style w:type="paragraph" w:customStyle="1" w:styleId="xmsonormal">
    <w:name w:val="x_msonormal"/>
    <w:basedOn w:val="Normal"/>
    <w:rsid w:val="008B496F"/>
    <w:pPr>
      <w:spacing w:before="100" w:beforeAutospacing="1" w:after="100" w:afterAutospacing="1" w:line="240" w:lineRule="auto"/>
    </w:pPr>
    <w:rPr>
      <w:rFonts w:ascii="Times New Roman" w:eastAsia="Times New Roman" w:hAnsi="Times New Roman" w:cs="Times New Roman"/>
      <w:kern w:val="0"/>
      <w:lang w:eastAsia="nl-NL"/>
      <w14:ligatures w14:val="none"/>
    </w:rPr>
  </w:style>
  <w:style w:type="character" w:styleId="Hyperlink">
    <w:name w:val="Hyperlink"/>
    <w:basedOn w:val="DefaultParagraphFont"/>
    <w:uiPriority w:val="99"/>
    <w:unhideWhenUsed/>
    <w:rsid w:val="008B496F"/>
    <w:rPr>
      <w:color w:val="0000FF"/>
      <w:u w:val="single"/>
    </w:rPr>
  </w:style>
  <w:style w:type="character" w:styleId="UnresolvedMention">
    <w:name w:val="Unresolved Mention"/>
    <w:basedOn w:val="DefaultParagraphFont"/>
    <w:uiPriority w:val="99"/>
    <w:semiHidden/>
    <w:unhideWhenUsed/>
    <w:rsid w:val="00FD085F"/>
    <w:rPr>
      <w:color w:val="605E5C"/>
      <w:shd w:val="clear" w:color="auto" w:fill="E1DFDD"/>
    </w:rPr>
  </w:style>
  <w:style w:type="paragraph" w:styleId="Revision">
    <w:name w:val="Revision"/>
    <w:hidden/>
    <w:uiPriority w:val="99"/>
    <w:semiHidden/>
    <w:rsid w:val="006A230D"/>
    <w:pPr>
      <w:spacing w:after="0" w:line="240" w:lineRule="auto"/>
    </w:pPr>
  </w:style>
  <w:style w:type="character" w:styleId="CommentReference">
    <w:name w:val="annotation reference"/>
    <w:basedOn w:val="DefaultParagraphFont"/>
    <w:uiPriority w:val="99"/>
    <w:semiHidden/>
    <w:unhideWhenUsed/>
    <w:rsid w:val="006A230D"/>
    <w:rPr>
      <w:sz w:val="16"/>
      <w:szCs w:val="16"/>
    </w:rPr>
  </w:style>
  <w:style w:type="paragraph" w:styleId="CommentText">
    <w:name w:val="annotation text"/>
    <w:basedOn w:val="Normal"/>
    <w:link w:val="CommentTextChar"/>
    <w:uiPriority w:val="99"/>
    <w:unhideWhenUsed/>
    <w:rsid w:val="006A230D"/>
    <w:pPr>
      <w:spacing w:line="240" w:lineRule="auto"/>
    </w:pPr>
    <w:rPr>
      <w:sz w:val="20"/>
      <w:szCs w:val="20"/>
    </w:rPr>
  </w:style>
  <w:style w:type="character" w:customStyle="1" w:styleId="CommentTextChar">
    <w:name w:val="Comment Text Char"/>
    <w:basedOn w:val="DefaultParagraphFont"/>
    <w:link w:val="CommentText"/>
    <w:uiPriority w:val="99"/>
    <w:rsid w:val="006A230D"/>
    <w:rPr>
      <w:sz w:val="20"/>
      <w:szCs w:val="20"/>
    </w:rPr>
  </w:style>
  <w:style w:type="paragraph" w:styleId="CommentSubject">
    <w:name w:val="annotation subject"/>
    <w:basedOn w:val="CommentText"/>
    <w:next w:val="CommentText"/>
    <w:link w:val="CommentSubjectChar"/>
    <w:uiPriority w:val="99"/>
    <w:semiHidden/>
    <w:unhideWhenUsed/>
    <w:rsid w:val="006A230D"/>
    <w:rPr>
      <w:b/>
      <w:bCs/>
    </w:rPr>
  </w:style>
  <w:style w:type="character" w:customStyle="1" w:styleId="CommentSubjectChar">
    <w:name w:val="Comment Subject Char"/>
    <w:basedOn w:val="CommentTextChar"/>
    <w:link w:val="CommentSubject"/>
    <w:uiPriority w:val="99"/>
    <w:semiHidden/>
    <w:rsid w:val="006A230D"/>
    <w:rPr>
      <w:b/>
      <w:bCs/>
      <w:sz w:val="20"/>
      <w:szCs w:val="20"/>
    </w:rPr>
  </w:style>
  <w:style w:type="paragraph" w:styleId="TOC2">
    <w:name w:val="toc 2"/>
    <w:basedOn w:val="Normal"/>
    <w:next w:val="Normal"/>
    <w:autoRedefine/>
    <w:uiPriority w:val="39"/>
    <w:unhideWhenUsed/>
    <w:pPr>
      <w:spacing w:after="100"/>
      <w:ind w:left="220"/>
    </w:pPr>
  </w:style>
  <w:style w:type="paragraph" w:styleId="TOC1">
    <w:name w:val="toc 1"/>
    <w:basedOn w:val="Normal"/>
    <w:next w:val="Normal"/>
    <w:autoRedefine/>
    <w:uiPriority w:val="39"/>
    <w:unhideWhenUsed/>
    <w:pPr>
      <w:spacing w:after="100"/>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33685">
      <w:bodyDiv w:val="1"/>
      <w:marLeft w:val="0"/>
      <w:marRight w:val="0"/>
      <w:marTop w:val="0"/>
      <w:marBottom w:val="0"/>
      <w:divBdr>
        <w:top w:val="none" w:sz="0" w:space="0" w:color="auto"/>
        <w:left w:val="none" w:sz="0" w:space="0" w:color="auto"/>
        <w:bottom w:val="none" w:sz="0" w:space="0" w:color="auto"/>
        <w:right w:val="none" w:sz="0" w:space="0" w:color="auto"/>
      </w:divBdr>
    </w:div>
    <w:div w:id="1052074566">
      <w:bodyDiv w:val="1"/>
      <w:marLeft w:val="0"/>
      <w:marRight w:val="0"/>
      <w:marTop w:val="0"/>
      <w:marBottom w:val="0"/>
      <w:divBdr>
        <w:top w:val="none" w:sz="0" w:space="0" w:color="auto"/>
        <w:left w:val="none" w:sz="0" w:space="0" w:color="auto"/>
        <w:bottom w:val="none" w:sz="0" w:space="0" w:color="auto"/>
        <w:right w:val="none" w:sz="0" w:space="0" w:color="auto"/>
      </w:divBdr>
    </w:div>
    <w:div w:id="1731658307">
      <w:bodyDiv w:val="1"/>
      <w:marLeft w:val="0"/>
      <w:marRight w:val="0"/>
      <w:marTop w:val="0"/>
      <w:marBottom w:val="0"/>
      <w:divBdr>
        <w:top w:val="none" w:sz="0" w:space="0" w:color="auto"/>
        <w:left w:val="none" w:sz="0" w:space="0" w:color="auto"/>
        <w:bottom w:val="none" w:sz="0" w:space="0" w:color="auto"/>
        <w:right w:val="none" w:sz="0" w:space="0" w:color="auto"/>
      </w:divBdr>
    </w:div>
    <w:div w:id="1733237161">
      <w:bodyDiv w:val="1"/>
      <w:marLeft w:val="0"/>
      <w:marRight w:val="0"/>
      <w:marTop w:val="0"/>
      <w:marBottom w:val="0"/>
      <w:divBdr>
        <w:top w:val="none" w:sz="0" w:space="0" w:color="auto"/>
        <w:left w:val="none" w:sz="0" w:space="0" w:color="auto"/>
        <w:bottom w:val="none" w:sz="0" w:space="0" w:color="auto"/>
        <w:right w:val="none" w:sz="0" w:space="0" w:color="auto"/>
      </w:divBdr>
      <w:divsChild>
        <w:div w:id="176696469">
          <w:marLeft w:val="0"/>
          <w:marRight w:val="0"/>
          <w:marTop w:val="0"/>
          <w:marBottom w:val="0"/>
          <w:divBdr>
            <w:top w:val="none" w:sz="0" w:space="0" w:color="auto"/>
            <w:left w:val="none" w:sz="0" w:space="0" w:color="auto"/>
            <w:bottom w:val="none" w:sz="0" w:space="0" w:color="auto"/>
            <w:right w:val="none" w:sz="0" w:space="0" w:color="auto"/>
          </w:divBdr>
        </w:div>
      </w:divsChild>
    </w:div>
    <w:div w:id="186177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vierstroom.nl/wat-we-doen/over-huishoudelijke-ondersteuning-aan-huis"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zoetermeerwijzer.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tichtingpiezo.n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hyperlink" Target="https://www.facebook.com/Stichtingsportwis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hyperlink" Target="https://www.paletwelzijn.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ac9a42a-2450-43cc-a695-e5cee6404269"/>
    <lcf76f155ced4ddcb4097134ff3c332f xmlns="93d29dcc-ce02-4d51-8503-ec8aa510f54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3090B2E28611C46B006686A6801C4E9" ma:contentTypeVersion="14" ma:contentTypeDescription="Een nieuw document maken." ma:contentTypeScope="" ma:versionID="eebcd4495adb43b3bbd700ed33d5a087">
  <xsd:schema xmlns:xsd="http://www.w3.org/2001/XMLSchema" xmlns:xs="http://www.w3.org/2001/XMLSchema" xmlns:p="http://schemas.microsoft.com/office/2006/metadata/properties" xmlns:ns2="93d29dcc-ce02-4d51-8503-ec8aa510f543" xmlns:ns3="dac9a42a-2450-43cc-a695-e5cee6404269" targetNamespace="http://schemas.microsoft.com/office/2006/metadata/properties" ma:root="true" ma:fieldsID="58b6890fe9ab1667e529909811669108" ns2:_="" ns3:_="">
    <xsd:import namespace="93d29dcc-ce02-4d51-8503-ec8aa510f543"/>
    <xsd:import namespace="dac9a42a-2450-43cc-a695-e5cee64042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29dcc-ce02-4d51-8503-ec8aa510f5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ed521b6d-45ca-407d-b144-e729314855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c9a42a-2450-43cc-a695-e5cee640426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0e595e4-4fa4-43e3-86ff-ba955114595f}" ma:internalName="TaxCatchAll" ma:showField="CatchAllData" ma:web="dac9a42a-2450-43cc-a695-e5cee640426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A9E65-27A9-4802-9AAA-3E02920A1026}">
  <ds:schemaRefs>
    <ds:schemaRef ds:uri="http://schemas.microsoft.com/sharepoint/v3/contenttype/forms"/>
  </ds:schemaRefs>
</ds:datastoreItem>
</file>

<file path=customXml/itemProps2.xml><?xml version="1.0" encoding="utf-8"?>
<ds:datastoreItem xmlns:ds="http://schemas.openxmlformats.org/officeDocument/2006/customXml" ds:itemID="{76980206-DE36-413B-8F6A-8D7866FDF555}">
  <ds:schemaRefs>
    <ds:schemaRef ds:uri="http://schemas.microsoft.com/office/2006/metadata/properties"/>
    <ds:schemaRef ds:uri="http://schemas.microsoft.com/office/infopath/2007/PartnerControls"/>
    <ds:schemaRef ds:uri="dac9a42a-2450-43cc-a695-e5cee6404269"/>
    <ds:schemaRef ds:uri="93d29dcc-ce02-4d51-8503-ec8aa510f543"/>
  </ds:schemaRefs>
</ds:datastoreItem>
</file>

<file path=customXml/itemProps3.xml><?xml version="1.0" encoding="utf-8"?>
<ds:datastoreItem xmlns:ds="http://schemas.openxmlformats.org/officeDocument/2006/customXml" ds:itemID="{DA2214E9-0AAD-40C6-B501-EBB6C7ABE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29dcc-ce02-4d51-8503-ec8aa510f543"/>
    <ds:schemaRef ds:uri="dac9a42a-2450-43cc-a695-e5cee6404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2239</Words>
  <Characters>12763</Characters>
  <Application>Microsoft Office Word</Application>
  <DocSecurity>0</DocSecurity>
  <Lines>106</Lines>
  <Paragraphs>29</Paragraphs>
  <ScaleCrop>false</ScaleCrop>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Jackelien van Dijk</dc:creator>
  <cp:keywords/>
  <dc:description/>
  <cp:lastModifiedBy>Rogier Gernaat (22100385)</cp:lastModifiedBy>
  <cp:revision>7</cp:revision>
  <dcterms:created xsi:type="dcterms:W3CDTF">2024-08-05T06:29:00Z</dcterms:created>
  <dcterms:modified xsi:type="dcterms:W3CDTF">2024-09-02T09:56:00Z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0x01010013090B2E28611C46B006686A6801C4E9</vt:lpwstr>
  </property>
  <property fmtid="{D5CDD505-2E9C-101B-9397-08002B2CF9AE}" pid="3" name="MediaServiceImageTags">
    <vt:lpwstr/>
  </property>
</Properties>
</file>